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06" w:rsidRPr="00B77CFA" w:rsidRDefault="007B55A6">
      <w:pPr>
        <w:rPr>
          <w:rFonts w:cstheme="minorHAnsi"/>
          <w:b/>
          <w:sz w:val="24"/>
          <w:szCs w:val="24"/>
        </w:rPr>
      </w:pPr>
      <w:r w:rsidRPr="00B77CFA">
        <w:rPr>
          <w:rFonts w:cstheme="minorHAnsi"/>
          <w:b/>
          <w:sz w:val="24"/>
          <w:szCs w:val="24"/>
        </w:rPr>
        <w:t>PROTOCOLO DE COMUNICAÇÃO ENTRE O PC E O ARDUINO – EMMN</w:t>
      </w:r>
    </w:p>
    <w:p w:rsidR="00E24155" w:rsidRDefault="007B55A6" w:rsidP="00A7172E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b/>
          <w:sz w:val="24"/>
          <w:szCs w:val="24"/>
        </w:rPr>
        <w:tab/>
      </w:r>
      <w:r w:rsidRPr="00B77CFA">
        <w:rPr>
          <w:rFonts w:cstheme="minorHAnsi"/>
          <w:sz w:val="24"/>
          <w:szCs w:val="24"/>
        </w:rPr>
        <w:t xml:space="preserve">A comunicação entre o PC e o </w:t>
      </w:r>
      <w:r w:rsidR="002B31A0">
        <w:rPr>
          <w:rFonts w:cstheme="minorHAnsi"/>
          <w:sz w:val="24"/>
          <w:szCs w:val="24"/>
        </w:rPr>
        <w:t>A</w:t>
      </w:r>
      <w:r w:rsidRPr="00B77CFA">
        <w:rPr>
          <w:rFonts w:cstheme="minorHAnsi"/>
          <w:sz w:val="24"/>
          <w:szCs w:val="24"/>
        </w:rPr>
        <w:t xml:space="preserve">rduino </w:t>
      </w:r>
      <w:r w:rsidR="002B31A0">
        <w:rPr>
          <w:rFonts w:cstheme="minorHAnsi"/>
          <w:sz w:val="24"/>
          <w:szCs w:val="24"/>
        </w:rPr>
        <w:t xml:space="preserve">é </w:t>
      </w:r>
      <w:r w:rsidRPr="00B77CFA">
        <w:rPr>
          <w:rFonts w:cstheme="minorHAnsi"/>
          <w:sz w:val="24"/>
          <w:szCs w:val="24"/>
        </w:rPr>
        <w:t xml:space="preserve">feita via porta USB, a uma taxa de </w:t>
      </w:r>
      <w:r w:rsidR="00134CE8">
        <w:rPr>
          <w:rFonts w:cstheme="minorHAnsi"/>
          <w:sz w:val="24"/>
          <w:szCs w:val="24"/>
        </w:rPr>
        <w:t>9600</w:t>
      </w:r>
      <w:r w:rsidRPr="00B77CFA">
        <w:rPr>
          <w:rFonts w:cstheme="minorHAnsi"/>
          <w:sz w:val="24"/>
          <w:szCs w:val="24"/>
        </w:rPr>
        <w:t xml:space="preserve"> </w:t>
      </w:r>
      <w:proofErr w:type="spellStart"/>
      <w:r w:rsidRPr="00B77CFA">
        <w:rPr>
          <w:rFonts w:cstheme="minorHAnsi"/>
          <w:sz w:val="24"/>
          <w:szCs w:val="24"/>
        </w:rPr>
        <w:t>bps</w:t>
      </w:r>
      <w:proofErr w:type="spellEnd"/>
      <w:r w:rsidR="00203F30">
        <w:rPr>
          <w:rFonts w:cstheme="minorHAnsi"/>
          <w:sz w:val="24"/>
          <w:szCs w:val="24"/>
        </w:rPr>
        <w:t xml:space="preserve">, com </w:t>
      </w:r>
      <w:proofErr w:type="gramStart"/>
      <w:r w:rsidR="00203F30">
        <w:rPr>
          <w:rFonts w:cstheme="minorHAnsi"/>
          <w:sz w:val="24"/>
          <w:szCs w:val="24"/>
        </w:rPr>
        <w:t>1</w:t>
      </w:r>
      <w:proofErr w:type="gramEnd"/>
      <w:r w:rsidR="00203F30">
        <w:rPr>
          <w:rFonts w:cstheme="minorHAnsi"/>
          <w:sz w:val="24"/>
          <w:szCs w:val="24"/>
        </w:rPr>
        <w:t xml:space="preserve"> bit de parada e sem paridade</w:t>
      </w:r>
      <w:r w:rsidR="008D1472">
        <w:rPr>
          <w:rFonts w:cstheme="minorHAnsi"/>
          <w:sz w:val="24"/>
          <w:szCs w:val="24"/>
        </w:rPr>
        <w:t>. O sistema contem</w:t>
      </w:r>
      <w:r w:rsidRPr="00B77CFA">
        <w:rPr>
          <w:rFonts w:cstheme="minorHAnsi"/>
          <w:sz w:val="24"/>
          <w:szCs w:val="24"/>
        </w:rPr>
        <w:t xml:space="preserve"> </w:t>
      </w:r>
      <w:r w:rsidR="002B31A0" w:rsidRPr="00B77CFA">
        <w:rPr>
          <w:rFonts w:cstheme="minorHAnsi"/>
          <w:sz w:val="24"/>
          <w:szCs w:val="24"/>
        </w:rPr>
        <w:t>três</w:t>
      </w:r>
      <w:r w:rsidRPr="00B77CFA">
        <w:rPr>
          <w:rFonts w:cstheme="minorHAnsi"/>
          <w:sz w:val="24"/>
          <w:szCs w:val="24"/>
        </w:rPr>
        <w:t xml:space="preserve"> comandos: SET, STATE, POWER</w:t>
      </w:r>
      <w:r w:rsidR="00A7172E" w:rsidRPr="00B77CFA">
        <w:rPr>
          <w:rFonts w:cstheme="minorHAnsi"/>
          <w:sz w:val="24"/>
          <w:szCs w:val="24"/>
        </w:rPr>
        <w:t xml:space="preserve">. Além disso, </w:t>
      </w:r>
      <w:r w:rsidR="008D1472">
        <w:rPr>
          <w:rFonts w:cstheme="minorHAnsi"/>
          <w:sz w:val="24"/>
          <w:szCs w:val="24"/>
        </w:rPr>
        <w:t>existem</w:t>
      </w:r>
      <w:r w:rsidR="00A7172E" w:rsidRPr="00B77CFA">
        <w:rPr>
          <w:rFonts w:cstheme="minorHAnsi"/>
          <w:sz w:val="24"/>
          <w:szCs w:val="24"/>
        </w:rPr>
        <w:t xml:space="preserve"> </w:t>
      </w:r>
      <w:r w:rsidR="002B31A0" w:rsidRPr="00B77CFA">
        <w:rPr>
          <w:rFonts w:cstheme="minorHAnsi"/>
          <w:sz w:val="24"/>
          <w:szCs w:val="24"/>
        </w:rPr>
        <w:t>três</w:t>
      </w:r>
      <w:r w:rsidR="00A7172E" w:rsidRPr="00B77CFA">
        <w:rPr>
          <w:rFonts w:cstheme="minorHAnsi"/>
          <w:sz w:val="24"/>
          <w:szCs w:val="24"/>
        </w:rPr>
        <w:t xml:space="preserve"> tipos de respostas: ACKNOWLEDGED e </w:t>
      </w:r>
      <w:r w:rsidR="002B31A0">
        <w:rPr>
          <w:rFonts w:cstheme="minorHAnsi"/>
          <w:sz w:val="24"/>
          <w:szCs w:val="24"/>
        </w:rPr>
        <w:t xml:space="preserve">NOT </w:t>
      </w:r>
      <w:r w:rsidR="00221030" w:rsidRPr="00221030">
        <w:rPr>
          <w:rFonts w:cstheme="minorHAnsi"/>
          <w:sz w:val="24"/>
          <w:szCs w:val="24"/>
        </w:rPr>
        <w:t>ACKNOWLEDGED</w:t>
      </w:r>
      <w:r w:rsidR="00221030" w:rsidRPr="00B77CFA">
        <w:rPr>
          <w:rFonts w:cstheme="minorHAnsi"/>
          <w:sz w:val="24"/>
          <w:szCs w:val="24"/>
        </w:rPr>
        <w:t xml:space="preserve"> </w:t>
      </w:r>
      <w:r w:rsidR="00A7172E" w:rsidRPr="00B77CFA">
        <w:rPr>
          <w:rFonts w:cstheme="minorHAnsi"/>
          <w:sz w:val="24"/>
          <w:szCs w:val="24"/>
        </w:rPr>
        <w:t>e a resposta ao comando STATE.</w:t>
      </w:r>
      <w:r w:rsidR="002B31A0">
        <w:rPr>
          <w:rFonts w:cstheme="minorHAnsi"/>
          <w:sz w:val="24"/>
          <w:szCs w:val="24"/>
        </w:rPr>
        <w:t xml:space="preserve"> As respostas ACKNOWLEDGED E NOT ACKNOWLEDGED serão abreviadas aqui por ACK e NACK, respectivamente. </w:t>
      </w:r>
      <w:r w:rsidR="00A7172E" w:rsidRPr="00B77CFA">
        <w:rPr>
          <w:rFonts w:cstheme="minorHAnsi"/>
          <w:sz w:val="24"/>
          <w:szCs w:val="24"/>
        </w:rPr>
        <w:t xml:space="preserve">Esses comandos serão descritos nos tópicos seguintes. No comando SET, STATE e resposta ao STATE serão enviados um código para verificação de erro na mensagem, o </w:t>
      </w:r>
      <w:proofErr w:type="spellStart"/>
      <w:r w:rsidR="00A7172E" w:rsidRPr="00B77CFA">
        <w:rPr>
          <w:rFonts w:cstheme="minorHAnsi"/>
          <w:i/>
          <w:sz w:val="24"/>
          <w:szCs w:val="24"/>
        </w:rPr>
        <w:t>checksum</w:t>
      </w:r>
      <w:proofErr w:type="spellEnd"/>
      <w:r w:rsidR="00A7172E" w:rsidRPr="00B77CFA">
        <w:rPr>
          <w:rFonts w:cstheme="minorHAnsi"/>
          <w:sz w:val="24"/>
          <w:szCs w:val="24"/>
        </w:rPr>
        <w:t xml:space="preserve">. </w:t>
      </w:r>
    </w:p>
    <w:p w:rsidR="0035775E" w:rsidRDefault="0035775E" w:rsidP="00A7172E">
      <w:pPr>
        <w:jc w:val="both"/>
        <w:rPr>
          <w:rFonts w:cstheme="minorHAnsi"/>
          <w:b/>
          <w:sz w:val="24"/>
          <w:szCs w:val="24"/>
        </w:rPr>
      </w:pPr>
    </w:p>
    <w:p w:rsidR="00A7172E" w:rsidRPr="00B77CFA" w:rsidRDefault="00A7172E" w:rsidP="00A7172E">
      <w:pPr>
        <w:jc w:val="both"/>
        <w:rPr>
          <w:rFonts w:cstheme="minorHAnsi"/>
          <w:b/>
          <w:sz w:val="24"/>
          <w:szCs w:val="24"/>
        </w:rPr>
      </w:pPr>
      <w:r w:rsidRPr="00B77CFA">
        <w:rPr>
          <w:rFonts w:cstheme="minorHAnsi"/>
          <w:b/>
          <w:sz w:val="24"/>
          <w:szCs w:val="24"/>
        </w:rPr>
        <w:t>COMANDO SET</w:t>
      </w:r>
    </w:p>
    <w:p w:rsidR="00A7172E" w:rsidRPr="00B77CFA" w:rsidRDefault="00A7172E" w:rsidP="00A7172E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b/>
          <w:sz w:val="24"/>
          <w:szCs w:val="24"/>
        </w:rPr>
        <w:tab/>
      </w:r>
      <w:r w:rsidRPr="00B77CFA">
        <w:rPr>
          <w:rFonts w:cstheme="minorHAnsi"/>
          <w:sz w:val="24"/>
          <w:szCs w:val="24"/>
        </w:rPr>
        <w:t xml:space="preserve">Nesse comando, </w:t>
      </w:r>
      <w:r w:rsidR="008D1472">
        <w:rPr>
          <w:rFonts w:cstheme="minorHAnsi"/>
          <w:sz w:val="24"/>
          <w:szCs w:val="24"/>
        </w:rPr>
        <w:t>são</w:t>
      </w:r>
      <w:r w:rsidR="002B31A0">
        <w:rPr>
          <w:rFonts w:cstheme="minorHAnsi"/>
          <w:sz w:val="24"/>
          <w:szCs w:val="24"/>
        </w:rPr>
        <w:t xml:space="preserve"> </w:t>
      </w:r>
      <w:r w:rsidR="008D1472" w:rsidRPr="00B77CFA">
        <w:rPr>
          <w:rFonts w:cstheme="minorHAnsi"/>
          <w:sz w:val="24"/>
          <w:szCs w:val="24"/>
        </w:rPr>
        <w:t>enviadas</w:t>
      </w:r>
      <w:r w:rsidRPr="00B77CFA">
        <w:rPr>
          <w:rFonts w:cstheme="minorHAnsi"/>
          <w:sz w:val="24"/>
          <w:szCs w:val="24"/>
        </w:rPr>
        <w:t xml:space="preserve"> para o arduino as posições de referência </w:t>
      </w:r>
      <w:r w:rsidR="00740E10" w:rsidRPr="00B77CFA">
        <w:rPr>
          <w:rFonts w:cstheme="minorHAnsi"/>
          <w:sz w:val="24"/>
          <w:szCs w:val="24"/>
        </w:rPr>
        <w:t>para as quais ele deve apontar no instante em que receber o comando. Os ângulos de referência s</w:t>
      </w:r>
      <w:r w:rsidR="008D1472">
        <w:rPr>
          <w:rFonts w:cstheme="minorHAnsi"/>
          <w:sz w:val="24"/>
          <w:szCs w:val="24"/>
        </w:rPr>
        <w:t>ão</w:t>
      </w:r>
      <w:r w:rsidR="00740E10" w:rsidRPr="00B77CFA">
        <w:rPr>
          <w:rFonts w:cstheme="minorHAnsi"/>
          <w:sz w:val="24"/>
          <w:szCs w:val="24"/>
        </w:rPr>
        <w:t xml:space="preserve"> enviados codificados</w:t>
      </w:r>
      <w:r w:rsidR="00A37C9A">
        <w:rPr>
          <w:rFonts w:cstheme="minorHAnsi"/>
          <w:sz w:val="24"/>
          <w:szCs w:val="24"/>
        </w:rPr>
        <w:t xml:space="preserve"> em</w:t>
      </w:r>
      <w:r w:rsidR="00740E10" w:rsidRPr="00B77CFA">
        <w:rPr>
          <w:rFonts w:cstheme="minorHAnsi"/>
          <w:sz w:val="24"/>
          <w:szCs w:val="24"/>
        </w:rPr>
        <w:t xml:space="preserve"> 16 bits, ou seja, ocup</w:t>
      </w:r>
      <w:r w:rsidR="008D1472">
        <w:rPr>
          <w:rFonts w:cstheme="minorHAnsi"/>
          <w:sz w:val="24"/>
          <w:szCs w:val="24"/>
        </w:rPr>
        <w:t>am</w:t>
      </w:r>
      <w:r w:rsidR="00740E10" w:rsidRPr="00B77CFA">
        <w:rPr>
          <w:rFonts w:cstheme="minorHAnsi"/>
          <w:sz w:val="24"/>
          <w:szCs w:val="24"/>
        </w:rPr>
        <w:t xml:space="preserve"> dois bytes na </w:t>
      </w:r>
      <w:r w:rsidR="00740E10" w:rsidRPr="00B77CFA">
        <w:rPr>
          <w:rFonts w:cstheme="minorHAnsi"/>
          <w:i/>
          <w:sz w:val="24"/>
          <w:szCs w:val="24"/>
        </w:rPr>
        <w:t>string</w:t>
      </w:r>
      <w:r w:rsidR="00740E10" w:rsidRPr="00B77CFA">
        <w:rPr>
          <w:rFonts w:cstheme="minorHAnsi"/>
          <w:sz w:val="24"/>
          <w:szCs w:val="24"/>
        </w:rPr>
        <w:t xml:space="preserve"> de mensagem.</w:t>
      </w:r>
      <w:r w:rsidR="00BC2393" w:rsidRPr="00B77CFA">
        <w:rPr>
          <w:rFonts w:cstheme="minorHAnsi"/>
          <w:sz w:val="24"/>
          <w:szCs w:val="24"/>
        </w:rPr>
        <w:t xml:space="preserve"> A codificação </w:t>
      </w:r>
      <w:r w:rsidR="008D1472">
        <w:rPr>
          <w:rFonts w:cstheme="minorHAnsi"/>
          <w:sz w:val="24"/>
          <w:szCs w:val="24"/>
        </w:rPr>
        <w:t>é feita</w:t>
      </w:r>
      <w:r w:rsidR="00BC2393" w:rsidRPr="00B77CFA">
        <w:rPr>
          <w:rFonts w:cstheme="minorHAnsi"/>
          <w:sz w:val="24"/>
          <w:szCs w:val="24"/>
        </w:rPr>
        <w:t xml:space="preserve"> de modo que 0° corresponda a </w:t>
      </w:r>
      <w:proofErr w:type="gramStart"/>
      <w:r w:rsidR="00BC2393" w:rsidRPr="00B77CFA">
        <w:rPr>
          <w:rFonts w:cstheme="minorHAnsi"/>
          <w:sz w:val="24"/>
          <w:szCs w:val="24"/>
        </w:rPr>
        <w:t>0</w:t>
      </w:r>
      <w:proofErr w:type="gramEnd"/>
      <w:r w:rsidR="00BC2393" w:rsidRPr="00B77CFA">
        <w:rPr>
          <w:rFonts w:cstheme="minorHAnsi"/>
          <w:sz w:val="24"/>
          <w:szCs w:val="24"/>
        </w:rPr>
        <w:t xml:space="preserve"> em binário, e 360° corresponda a 6</w:t>
      </w:r>
      <w:r w:rsidR="000A7588">
        <w:rPr>
          <w:rFonts w:cstheme="minorHAnsi"/>
          <w:sz w:val="24"/>
          <w:szCs w:val="24"/>
        </w:rPr>
        <w:t>553</w:t>
      </w:r>
      <w:r w:rsidR="008D1472">
        <w:rPr>
          <w:rFonts w:cstheme="minorHAnsi"/>
          <w:sz w:val="24"/>
          <w:szCs w:val="24"/>
        </w:rPr>
        <w:t>5</w:t>
      </w:r>
      <w:r w:rsidR="000A7588">
        <w:rPr>
          <w:rFonts w:cstheme="minorHAnsi"/>
          <w:sz w:val="24"/>
          <w:szCs w:val="24"/>
        </w:rPr>
        <w:t xml:space="preserve"> (2^16 </w:t>
      </w:r>
      <w:r w:rsidR="008D1472">
        <w:rPr>
          <w:rFonts w:cstheme="minorHAnsi"/>
          <w:sz w:val="24"/>
          <w:szCs w:val="24"/>
        </w:rPr>
        <w:t>-1</w:t>
      </w:r>
      <w:r w:rsidR="00BC2393" w:rsidRPr="00B77CFA">
        <w:rPr>
          <w:rFonts w:cstheme="minorHAnsi"/>
          <w:sz w:val="24"/>
          <w:szCs w:val="24"/>
        </w:rPr>
        <w:t>).</w:t>
      </w:r>
      <w:r w:rsidR="00740E10" w:rsidRPr="00B77CFA">
        <w:rPr>
          <w:rFonts w:cstheme="minorHAnsi"/>
          <w:sz w:val="24"/>
          <w:szCs w:val="24"/>
        </w:rPr>
        <w:t xml:space="preserve"> Segue abaixo o modelo da </w:t>
      </w:r>
      <w:r w:rsidR="00740E10" w:rsidRPr="00B77CFA">
        <w:rPr>
          <w:rFonts w:cstheme="minorHAnsi"/>
          <w:i/>
          <w:sz w:val="24"/>
          <w:szCs w:val="24"/>
        </w:rPr>
        <w:t>string</w:t>
      </w:r>
      <w:r w:rsidR="00740E10" w:rsidRPr="00B77CFA">
        <w:rPr>
          <w:rFonts w:cstheme="minorHAnsi"/>
          <w:sz w:val="24"/>
          <w:szCs w:val="24"/>
        </w:rPr>
        <w:t xml:space="preserve"> de mensagem.</w:t>
      </w:r>
    </w:p>
    <w:tbl>
      <w:tblPr>
        <w:tblW w:w="3520" w:type="dxa"/>
        <w:jc w:val="center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600"/>
        <w:gridCol w:w="584"/>
        <w:gridCol w:w="584"/>
        <w:gridCol w:w="584"/>
        <w:gridCol w:w="584"/>
        <w:gridCol w:w="584"/>
      </w:tblGrid>
      <w:tr w:rsidR="00740E10" w:rsidRPr="00B77CFA" w:rsidTr="00740E10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740E10" w:rsidRPr="00B77CFA" w:rsidRDefault="00740E10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740E10" w:rsidRPr="00B77CFA" w:rsidRDefault="00740E10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A1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740E10" w:rsidRPr="00B77CFA" w:rsidRDefault="00740E10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A0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740E10" w:rsidRPr="00B77CFA" w:rsidRDefault="00740E10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E1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740E10" w:rsidRPr="00B77CFA" w:rsidRDefault="00740E10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E0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740E10" w:rsidRPr="00B77CFA" w:rsidRDefault="00740E10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CS</w:t>
            </w:r>
          </w:p>
        </w:tc>
      </w:tr>
      <w:tr w:rsidR="00740E10" w:rsidRPr="00B77CFA" w:rsidTr="00740E10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740E10" w:rsidRPr="00B77CFA" w:rsidRDefault="00740E10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0x57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740E10" w:rsidRPr="00B77CFA" w:rsidRDefault="00740E10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740E10" w:rsidRPr="00B77CFA" w:rsidRDefault="00740E10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740E10" w:rsidRPr="00B77CFA" w:rsidRDefault="00740E10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740E10" w:rsidRPr="00B77CFA" w:rsidRDefault="00740E10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740E10" w:rsidRPr="00B77CFA" w:rsidRDefault="00740E10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</w:tr>
    </w:tbl>
    <w:p w:rsidR="00740E10" w:rsidRPr="00B77CFA" w:rsidRDefault="00740E10" w:rsidP="00740E10">
      <w:pPr>
        <w:jc w:val="center"/>
        <w:rPr>
          <w:rFonts w:cstheme="minorHAnsi"/>
          <w:b/>
          <w:sz w:val="20"/>
          <w:szCs w:val="20"/>
        </w:rPr>
      </w:pPr>
      <w:r w:rsidRPr="00B77CFA">
        <w:rPr>
          <w:rFonts w:cstheme="minorHAnsi"/>
          <w:b/>
          <w:sz w:val="20"/>
          <w:szCs w:val="20"/>
        </w:rPr>
        <w:t>Comando SET.</w:t>
      </w:r>
    </w:p>
    <w:p w:rsidR="00BC2393" w:rsidRPr="00B77CFA" w:rsidRDefault="00740E10" w:rsidP="00740E10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b/>
          <w:sz w:val="24"/>
          <w:szCs w:val="24"/>
        </w:rPr>
        <w:tab/>
      </w:r>
      <w:r w:rsidRPr="00B77CFA">
        <w:rPr>
          <w:rFonts w:cstheme="minorHAnsi"/>
          <w:sz w:val="24"/>
          <w:szCs w:val="24"/>
        </w:rPr>
        <w:t xml:space="preserve">O primeiro byte </w:t>
      </w:r>
      <w:r w:rsidR="008D1472">
        <w:rPr>
          <w:rFonts w:cstheme="minorHAnsi"/>
          <w:sz w:val="24"/>
          <w:szCs w:val="24"/>
        </w:rPr>
        <w:t>é</w:t>
      </w:r>
      <w:r w:rsidRPr="00B77CFA">
        <w:rPr>
          <w:rFonts w:cstheme="minorHAnsi"/>
          <w:sz w:val="24"/>
          <w:szCs w:val="24"/>
        </w:rPr>
        <w:t xml:space="preserve"> o caractere </w:t>
      </w:r>
      <w:r w:rsidR="00027181">
        <w:rPr>
          <w:rFonts w:cstheme="minorHAnsi"/>
          <w:sz w:val="24"/>
          <w:szCs w:val="24"/>
        </w:rPr>
        <w:t xml:space="preserve">ASCII </w:t>
      </w:r>
      <w:r w:rsidR="001D7BD5">
        <w:rPr>
          <w:rFonts w:cstheme="minorHAnsi"/>
          <w:sz w:val="24"/>
          <w:szCs w:val="24"/>
        </w:rPr>
        <w:t>'</w:t>
      </w:r>
      <w:r w:rsidR="00027181" w:rsidRPr="001D7BD5">
        <w:rPr>
          <w:rFonts w:cstheme="minorHAnsi"/>
          <w:sz w:val="24"/>
          <w:szCs w:val="24"/>
        </w:rPr>
        <w:t>W</w:t>
      </w:r>
      <w:r w:rsidR="008D1472">
        <w:rPr>
          <w:rFonts w:cstheme="minorHAnsi"/>
          <w:sz w:val="24"/>
          <w:szCs w:val="24"/>
        </w:rPr>
        <w:t>', que indica</w:t>
      </w:r>
      <w:r w:rsidR="001D7BD5">
        <w:rPr>
          <w:rFonts w:cstheme="minorHAnsi"/>
          <w:sz w:val="24"/>
          <w:szCs w:val="24"/>
        </w:rPr>
        <w:t xml:space="preserve"> o</w:t>
      </w:r>
      <w:r w:rsidR="00027181">
        <w:rPr>
          <w:rFonts w:cstheme="minorHAnsi"/>
          <w:sz w:val="24"/>
          <w:szCs w:val="24"/>
        </w:rPr>
        <w:t xml:space="preserve"> </w:t>
      </w:r>
      <w:r w:rsidRPr="00B77CFA">
        <w:rPr>
          <w:rFonts w:cstheme="minorHAnsi"/>
          <w:sz w:val="24"/>
          <w:szCs w:val="24"/>
        </w:rPr>
        <w:t>início d</w:t>
      </w:r>
      <w:r w:rsidR="001D7BD5">
        <w:rPr>
          <w:rFonts w:cstheme="minorHAnsi"/>
          <w:sz w:val="24"/>
          <w:szCs w:val="24"/>
        </w:rPr>
        <w:t>a</w:t>
      </w:r>
      <w:r w:rsidRPr="00B77CFA">
        <w:rPr>
          <w:rFonts w:cstheme="minorHAnsi"/>
          <w:sz w:val="24"/>
          <w:szCs w:val="24"/>
        </w:rPr>
        <w:t xml:space="preserve"> mensagem</w:t>
      </w:r>
      <w:r w:rsidR="008D1472">
        <w:rPr>
          <w:rFonts w:cstheme="minorHAnsi"/>
          <w:sz w:val="24"/>
          <w:szCs w:val="24"/>
        </w:rPr>
        <w:t xml:space="preserve">. Os </w:t>
      </w:r>
      <w:proofErr w:type="gramStart"/>
      <w:r w:rsidR="008D1472">
        <w:rPr>
          <w:rFonts w:cstheme="minorHAnsi"/>
          <w:sz w:val="24"/>
          <w:szCs w:val="24"/>
        </w:rPr>
        <w:t>bytes</w:t>
      </w:r>
      <w:proofErr w:type="gramEnd"/>
      <w:r w:rsidR="008D1472">
        <w:rPr>
          <w:rFonts w:cstheme="minorHAnsi"/>
          <w:sz w:val="24"/>
          <w:szCs w:val="24"/>
        </w:rPr>
        <w:t xml:space="preserve"> A1 e A0 representam</w:t>
      </w:r>
      <w:r w:rsidRPr="00B77CFA">
        <w:rPr>
          <w:rFonts w:cstheme="minorHAnsi"/>
          <w:sz w:val="24"/>
          <w:szCs w:val="24"/>
        </w:rPr>
        <w:t xml:space="preserve"> o ângulo de azimute, sendo A1 o byte com os 8 bits mais significativos e A0 o byte com os 8 </w:t>
      </w:r>
      <w:r w:rsidR="001D7BD5">
        <w:rPr>
          <w:rFonts w:cstheme="minorHAnsi"/>
          <w:sz w:val="24"/>
          <w:szCs w:val="24"/>
        </w:rPr>
        <w:t xml:space="preserve">bits </w:t>
      </w:r>
      <w:r w:rsidRPr="00B77CFA">
        <w:rPr>
          <w:rFonts w:cstheme="minorHAnsi"/>
          <w:sz w:val="24"/>
          <w:szCs w:val="24"/>
        </w:rPr>
        <w:t>menos significativos. O mesmo vale para os bytes de elev</w:t>
      </w:r>
      <w:r w:rsidR="008D1472">
        <w:rPr>
          <w:rFonts w:cstheme="minorHAnsi"/>
          <w:sz w:val="24"/>
          <w:szCs w:val="24"/>
        </w:rPr>
        <w:t>ação E1 e E0. O ultimo byte é</w:t>
      </w:r>
      <w:r w:rsidRPr="00B77CFA">
        <w:rPr>
          <w:rFonts w:cstheme="minorHAnsi"/>
          <w:sz w:val="24"/>
          <w:szCs w:val="24"/>
        </w:rPr>
        <w:t xml:space="preserve"> o </w:t>
      </w:r>
      <w:proofErr w:type="spellStart"/>
      <w:r w:rsidRPr="00B77CFA">
        <w:rPr>
          <w:rFonts w:cstheme="minorHAnsi"/>
          <w:i/>
          <w:sz w:val="24"/>
          <w:szCs w:val="24"/>
        </w:rPr>
        <w:t>Checksum</w:t>
      </w:r>
      <w:proofErr w:type="spellEnd"/>
      <w:r w:rsidRPr="00B77CFA">
        <w:rPr>
          <w:rFonts w:cstheme="minorHAnsi"/>
          <w:sz w:val="24"/>
          <w:szCs w:val="24"/>
        </w:rPr>
        <w:t xml:space="preserve">, o código para detecção de erro na mensagem. </w:t>
      </w:r>
      <w:r w:rsidR="00BC2393" w:rsidRPr="00B77CFA">
        <w:rPr>
          <w:rFonts w:cstheme="minorHAnsi"/>
          <w:sz w:val="24"/>
          <w:szCs w:val="24"/>
        </w:rPr>
        <w:t xml:space="preserve">Segue abaixo exemplo da codificação dos ângulos. </w:t>
      </w:r>
    </w:p>
    <w:p w:rsidR="00BC2393" w:rsidRPr="00B77CFA" w:rsidRDefault="00BC2393" w:rsidP="00740E10">
      <w:pPr>
        <w:jc w:val="both"/>
        <w:rPr>
          <w:rFonts w:cstheme="minorHAnsi"/>
          <w:b/>
          <w:sz w:val="24"/>
          <w:szCs w:val="24"/>
        </w:rPr>
      </w:pPr>
      <w:r w:rsidRPr="00B77CFA">
        <w:rPr>
          <w:rFonts w:cstheme="minorHAnsi"/>
          <w:b/>
          <w:sz w:val="24"/>
          <w:szCs w:val="24"/>
        </w:rPr>
        <w:t>Ex: ângulo de azimute = 235,43°</w:t>
      </w:r>
    </w:p>
    <w:p w:rsidR="00BC2393" w:rsidRPr="00B77CFA" w:rsidRDefault="00BC2393" w:rsidP="00740E10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sz w:val="24"/>
          <w:szCs w:val="24"/>
        </w:rPr>
        <w:t xml:space="preserve">Ângulo codificado = 235,43 * (65535/360) = 42858,069 </w:t>
      </w:r>
      <w:r w:rsidR="000744C9">
        <w:rPr>
          <w:rFonts w:cstheme="minorHAnsi"/>
          <w:bCs/>
          <w:sz w:val="24"/>
          <w:szCs w:val="24"/>
        </w:rPr>
        <w:t>≈</w:t>
      </w:r>
      <w:r w:rsidR="000744C9">
        <w:rPr>
          <w:bCs/>
          <w:sz w:val="24"/>
          <w:szCs w:val="24"/>
        </w:rPr>
        <w:t xml:space="preserve"> </w:t>
      </w:r>
      <w:r w:rsidRPr="00B77CFA">
        <w:rPr>
          <w:rFonts w:cstheme="minorHAnsi"/>
          <w:sz w:val="24"/>
          <w:szCs w:val="24"/>
        </w:rPr>
        <w:t>42858</w:t>
      </w:r>
    </w:p>
    <w:p w:rsidR="00BC2393" w:rsidRPr="00B77CFA" w:rsidRDefault="00BC2393" w:rsidP="00740E10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sz w:val="24"/>
          <w:szCs w:val="24"/>
        </w:rPr>
        <w:t>Ângulo codificado em binário = 1010 0111 0110 1010</w:t>
      </w:r>
    </w:p>
    <w:p w:rsidR="00BC2393" w:rsidRPr="00B77CFA" w:rsidRDefault="00BC2393" w:rsidP="00740E10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sz w:val="24"/>
          <w:szCs w:val="24"/>
        </w:rPr>
        <w:t>A1 = 1010 0111</w:t>
      </w:r>
      <w:r w:rsidR="00A37C9A">
        <w:rPr>
          <w:rFonts w:cstheme="minorHAnsi"/>
          <w:sz w:val="24"/>
          <w:szCs w:val="24"/>
        </w:rPr>
        <w:t xml:space="preserve"> = 167</w:t>
      </w:r>
    </w:p>
    <w:p w:rsidR="00BC2393" w:rsidRPr="00B77CFA" w:rsidRDefault="00BC2393" w:rsidP="00740E10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sz w:val="24"/>
          <w:szCs w:val="24"/>
        </w:rPr>
        <w:t>A0 = 0110 1010</w:t>
      </w:r>
      <w:r w:rsidR="00A37C9A">
        <w:rPr>
          <w:rFonts w:cstheme="minorHAnsi"/>
          <w:sz w:val="24"/>
          <w:szCs w:val="24"/>
        </w:rPr>
        <w:t xml:space="preserve"> = 106</w:t>
      </w:r>
      <w:r w:rsidR="00A37C9A">
        <w:rPr>
          <w:rFonts w:cstheme="minorHAnsi"/>
          <w:sz w:val="24"/>
          <w:szCs w:val="24"/>
        </w:rPr>
        <w:tab/>
      </w:r>
    </w:p>
    <w:p w:rsidR="008719BC" w:rsidRDefault="008719BC" w:rsidP="00740E10">
      <w:pPr>
        <w:jc w:val="both"/>
        <w:rPr>
          <w:rFonts w:cstheme="minorHAnsi"/>
          <w:b/>
          <w:sz w:val="24"/>
          <w:szCs w:val="24"/>
        </w:rPr>
      </w:pPr>
    </w:p>
    <w:p w:rsidR="008719BC" w:rsidRDefault="008719BC" w:rsidP="00740E10">
      <w:pPr>
        <w:jc w:val="both"/>
        <w:rPr>
          <w:rFonts w:cstheme="minorHAnsi"/>
          <w:b/>
          <w:sz w:val="24"/>
          <w:szCs w:val="24"/>
        </w:rPr>
      </w:pPr>
    </w:p>
    <w:p w:rsidR="008D1472" w:rsidRDefault="008D1472" w:rsidP="00740E10">
      <w:pPr>
        <w:jc w:val="both"/>
        <w:rPr>
          <w:rFonts w:cstheme="minorHAnsi"/>
          <w:b/>
          <w:sz w:val="24"/>
          <w:szCs w:val="24"/>
        </w:rPr>
      </w:pPr>
    </w:p>
    <w:p w:rsidR="00BC2393" w:rsidRPr="00B77CFA" w:rsidRDefault="00BC2393" w:rsidP="00740E10">
      <w:pPr>
        <w:jc w:val="both"/>
        <w:rPr>
          <w:rFonts w:cstheme="minorHAnsi"/>
          <w:b/>
          <w:sz w:val="24"/>
          <w:szCs w:val="24"/>
        </w:rPr>
      </w:pPr>
      <w:r w:rsidRPr="00B77CFA">
        <w:rPr>
          <w:rFonts w:cstheme="minorHAnsi"/>
          <w:b/>
          <w:sz w:val="24"/>
          <w:szCs w:val="24"/>
        </w:rPr>
        <w:lastRenderedPageBreak/>
        <w:t>COMANDO STATE</w:t>
      </w:r>
    </w:p>
    <w:p w:rsidR="00BC2393" w:rsidRPr="00B77CFA" w:rsidRDefault="00BC2393" w:rsidP="00740E10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b/>
          <w:sz w:val="24"/>
          <w:szCs w:val="24"/>
        </w:rPr>
        <w:tab/>
      </w:r>
      <w:r w:rsidRPr="00B77CFA">
        <w:rPr>
          <w:rFonts w:cstheme="minorHAnsi"/>
          <w:sz w:val="24"/>
          <w:szCs w:val="24"/>
        </w:rPr>
        <w:t>O comando STATE solicita ao arduino</w:t>
      </w:r>
      <w:r w:rsidR="000744C9">
        <w:rPr>
          <w:rFonts w:cstheme="minorHAnsi"/>
          <w:sz w:val="24"/>
          <w:szCs w:val="24"/>
        </w:rPr>
        <w:t xml:space="preserve"> o status atual do sistema</w:t>
      </w:r>
      <w:r w:rsidR="00B77CFA" w:rsidRPr="00B77CFA">
        <w:rPr>
          <w:rFonts w:cstheme="minorHAnsi"/>
          <w:sz w:val="24"/>
          <w:szCs w:val="24"/>
        </w:rPr>
        <w:t>.</w:t>
      </w:r>
      <w:r w:rsidRPr="00B77CFA">
        <w:rPr>
          <w:rFonts w:cstheme="minorHAnsi"/>
          <w:sz w:val="24"/>
          <w:szCs w:val="24"/>
        </w:rPr>
        <w:t xml:space="preserve"> Esse comando </w:t>
      </w:r>
      <w:r w:rsidR="000A7588">
        <w:rPr>
          <w:rFonts w:cstheme="minorHAnsi"/>
          <w:sz w:val="24"/>
          <w:szCs w:val="24"/>
        </w:rPr>
        <w:t>é</w:t>
      </w:r>
      <w:r w:rsidRPr="00B77CFA">
        <w:rPr>
          <w:rFonts w:cstheme="minorHAnsi"/>
          <w:sz w:val="24"/>
          <w:szCs w:val="24"/>
        </w:rPr>
        <w:t xml:space="preserve"> enviado através de um único byte, formado </w:t>
      </w:r>
      <w:r w:rsidR="000744C9">
        <w:rPr>
          <w:rFonts w:cstheme="minorHAnsi"/>
          <w:sz w:val="24"/>
          <w:szCs w:val="24"/>
        </w:rPr>
        <w:t>pel</w:t>
      </w:r>
      <w:r w:rsidRPr="00B77CFA">
        <w:rPr>
          <w:rFonts w:cstheme="minorHAnsi"/>
          <w:sz w:val="24"/>
          <w:szCs w:val="24"/>
        </w:rPr>
        <w:t>o caractere</w:t>
      </w:r>
      <w:r w:rsidR="001437F8">
        <w:rPr>
          <w:rFonts w:cstheme="minorHAnsi"/>
          <w:sz w:val="24"/>
          <w:szCs w:val="24"/>
        </w:rPr>
        <w:t xml:space="preserve"> ASCII</w:t>
      </w:r>
      <w:r w:rsidRPr="00B77CFA">
        <w:rPr>
          <w:rFonts w:cstheme="minorHAnsi"/>
          <w:sz w:val="24"/>
          <w:szCs w:val="24"/>
        </w:rPr>
        <w:t xml:space="preserve"> </w:t>
      </w:r>
      <w:r w:rsidR="001D7BD5">
        <w:rPr>
          <w:rFonts w:cstheme="minorHAnsi"/>
          <w:sz w:val="24"/>
          <w:szCs w:val="24"/>
        </w:rPr>
        <w:t>'</w:t>
      </w:r>
      <w:r w:rsidR="00CD0577" w:rsidRPr="00CD0577">
        <w:rPr>
          <w:rFonts w:cstheme="minorHAnsi"/>
          <w:sz w:val="24"/>
          <w:szCs w:val="24"/>
        </w:rPr>
        <w:t>S</w:t>
      </w:r>
      <w:r w:rsidR="001D7BD5">
        <w:rPr>
          <w:rFonts w:cstheme="minorHAnsi"/>
          <w:sz w:val="24"/>
          <w:szCs w:val="24"/>
        </w:rPr>
        <w:t>'</w:t>
      </w:r>
      <w:r w:rsidRPr="00B77CFA">
        <w:rPr>
          <w:rFonts w:cstheme="minorHAnsi"/>
          <w:sz w:val="24"/>
          <w:szCs w:val="24"/>
        </w:rPr>
        <w:t xml:space="preserve">. </w:t>
      </w:r>
      <w:r w:rsidR="00C23222">
        <w:rPr>
          <w:rFonts w:cstheme="minorHAnsi"/>
          <w:sz w:val="24"/>
          <w:szCs w:val="24"/>
        </w:rPr>
        <w:t xml:space="preserve">Esse comando não </w:t>
      </w:r>
      <w:r w:rsidR="000A7588">
        <w:rPr>
          <w:rFonts w:cstheme="minorHAnsi"/>
          <w:sz w:val="24"/>
          <w:szCs w:val="24"/>
        </w:rPr>
        <w:t>envia</w:t>
      </w:r>
      <w:r w:rsidR="00C23222">
        <w:rPr>
          <w:rFonts w:cstheme="minorHAnsi"/>
          <w:sz w:val="24"/>
          <w:szCs w:val="24"/>
        </w:rPr>
        <w:t xml:space="preserve"> </w:t>
      </w:r>
      <w:proofErr w:type="spellStart"/>
      <w:r w:rsidR="00C23222">
        <w:rPr>
          <w:rFonts w:cstheme="minorHAnsi"/>
          <w:sz w:val="24"/>
          <w:szCs w:val="24"/>
        </w:rPr>
        <w:t>checksum</w:t>
      </w:r>
      <w:proofErr w:type="spellEnd"/>
      <w:r w:rsidR="00A37C9A">
        <w:rPr>
          <w:rFonts w:cstheme="minorHAnsi"/>
          <w:sz w:val="24"/>
          <w:szCs w:val="24"/>
        </w:rPr>
        <w:t>, porém, a mensagem de resposta ao PC contém</w:t>
      </w:r>
      <w:r w:rsidR="00C23222">
        <w:rPr>
          <w:rFonts w:cstheme="minorHAnsi"/>
          <w:sz w:val="24"/>
          <w:szCs w:val="24"/>
        </w:rPr>
        <w:t>.</w:t>
      </w:r>
    </w:p>
    <w:p w:rsidR="00B77CFA" w:rsidRPr="00B77CFA" w:rsidRDefault="00B77CFA" w:rsidP="00740E10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sz w:val="24"/>
          <w:szCs w:val="24"/>
        </w:rPr>
        <w:tab/>
        <w:t xml:space="preserve">A resposta a esse comando </w:t>
      </w:r>
      <w:r w:rsidR="000A7588">
        <w:rPr>
          <w:rFonts w:cstheme="minorHAnsi"/>
          <w:sz w:val="24"/>
          <w:szCs w:val="24"/>
        </w:rPr>
        <w:t>é</w:t>
      </w:r>
      <w:r w:rsidRPr="00B77CFA">
        <w:rPr>
          <w:rFonts w:cstheme="minorHAnsi"/>
          <w:sz w:val="24"/>
          <w:szCs w:val="24"/>
        </w:rPr>
        <w:t xml:space="preserve"> uma string com o status atual do sistema com: posição atual da antena; status dos relés; defeito dos inversores; status do controle manual; e status da potência. Além disso, </w:t>
      </w:r>
      <w:r w:rsidR="000A7588">
        <w:rPr>
          <w:rFonts w:cstheme="minorHAnsi"/>
          <w:sz w:val="24"/>
          <w:szCs w:val="24"/>
        </w:rPr>
        <w:t>é</w:t>
      </w:r>
      <w:r w:rsidRPr="00B77CFA">
        <w:rPr>
          <w:rFonts w:cstheme="minorHAnsi"/>
          <w:sz w:val="24"/>
          <w:szCs w:val="24"/>
        </w:rPr>
        <w:t xml:space="preserve"> incluído o byte de </w:t>
      </w:r>
      <w:proofErr w:type="spellStart"/>
      <w:r w:rsidRPr="00B77CFA">
        <w:rPr>
          <w:rFonts w:cstheme="minorHAnsi"/>
          <w:i/>
          <w:sz w:val="24"/>
          <w:szCs w:val="24"/>
        </w:rPr>
        <w:t>checksum</w:t>
      </w:r>
      <w:proofErr w:type="spellEnd"/>
      <w:r w:rsidRPr="00B77CFA">
        <w:rPr>
          <w:rFonts w:cstheme="minorHAnsi"/>
          <w:sz w:val="24"/>
          <w:szCs w:val="24"/>
        </w:rPr>
        <w:t>. Segue abaixo o modelo da string de resposta.</w:t>
      </w:r>
    </w:p>
    <w:tbl>
      <w:tblPr>
        <w:tblW w:w="8312" w:type="dxa"/>
        <w:jc w:val="center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214"/>
        <w:gridCol w:w="1183"/>
        <w:gridCol w:w="1183"/>
        <w:gridCol w:w="1183"/>
        <w:gridCol w:w="1183"/>
        <w:gridCol w:w="1183"/>
        <w:gridCol w:w="1183"/>
      </w:tblGrid>
      <w:tr w:rsidR="00B77CFA" w:rsidRPr="00B77CFA" w:rsidTr="00C204D7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B77CFA" w:rsidRPr="00B77CFA" w:rsidRDefault="00B77CFA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B77CFA" w:rsidRPr="00B77CFA" w:rsidRDefault="00B77CFA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A1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B77CFA" w:rsidRPr="00B77CFA" w:rsidRDefault="00B77CFA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B77CFA" w:rsidRPr="00B77CFA" w:rsidRDefault="00B77CFA" w:rsidP="00B77CFA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E1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B77CFA" w:rsidRPr="00B77CFA" w:rsidRDefault="00B77CFA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B77CFA" w:rsidRPr="00B77CFA" w:rsidRDefault="00B77CFA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B77CFA" w:rsidRPr="00B77CFA" w:rsidRDefault="00B77CFA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</w:t>
            </w:r>
          </w:p>
        </w:tc>
      </w:tr>
      <w:tr w:rsidR="00B77CFA" w:rsidRPr="00B77CFA" w:rsidTr="00C204D7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B77CFA" w:rsidRPr="00B77CFA" w:rsidRDefault="00B77CFA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0x57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B77CFA" w:rsidRPr="00B77CFA" w:rsidRDefault="00B77CFA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B77CFA" w:rsidRPr="00B77CFA" w:rsidRDefault="00B77CFA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B77CFA" w:rsidRPr="00B77CFA" w:rsidRDefault="00B77CFA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B77CFA" w:rsidRPr="00B77CFA" w:rsidRDefault="00B77CFA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B77CFA" w:rsidRPr="00B77CFA" w:rsidRDefault="00B77CFA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B77CFA" w:rsidRPr="00B77CFA" w:rsidRDefault="00B77CFA" w:rsidP="00C204D7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</w:tr>
    </w:tbl>
    <w:p w:rsidR="00B77CFA" w:rsidRDefault="00B77CFA" w:rsidP="00B77CFA">
      <w:pPr>
        <w:jc w:val="center"/>
        <w:rPr>
          <w:rFonts w:cstheme="minorHAnsi"/>
          <w:b/>
          <w:sz w:val="20"/>
          <w:szCs w:val="20"/>
        </w:rPr>
      </w:pPr>
      <w:r w:rsidRPr="00B77CFA">
        <w:rPr>
          <w:rFonts w:cstheme="minorHAnsi"/>
          <w:b/>
          <w:sz w:val="20"/>
          <w:szCs w:val="20"/>
        </w:rPr>
        <w:t>Resposta ao comando STATE.</w:t>
      </w:r>
    </w:p>
    <w:p w:rsidR="00B77CFA" w:rsidRDefault="00B77CFA" w:rsidP="00C52220">
      <w:p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ab/>
        <w:t>O primeiro byte representa o início de mensagem</w:t>
      </w:r>
      <w:r w:rsidR="00F0059B">
        <w:rPr>
          <w:rFonts w:cstheme="minorHAnsi"/>
          <w:sz w:val="24"/>
          <w:szCs w:val="20"/>
        </w:rPr>
        <w:t xml:space="preserve"> </w:t>
      </w:r>
      <w:r w:rsidR="000A7588">
        <w:rPr>
          <w:rFonts w:cstheme="minorHAnsi"/>
          <w:sz w:val="24"/>
          <w:szCs w:val="24"/>
        </w:rPr>
        <w:t>'W'</w:t>
      </w:r>
      <w:r>
        <w:rPr>
          <w:rFonts w:cstheme="minorHAnsi"/>
          <w:sz w:val="24"/>
          <w:szCs w:val="20"/>
        </w:rPr>
        <w:t xml:space="preserve">. Os ângulos </w:t>
      </w:r>
      <w:r w:rsidR="000A7588">
        <w:rPr>
          <w:rFonts w:cstheme="minorHAnsi"/>
          <w:sz w:val="24"/>
          <w:szCs w:val="20"/>
        </w:rPr>
        <w:t>da posição atual da antena são</w:t>
      </w:r>
      <w:r>
        <w:rPr>
          <w:rFonts w:cstheme="minorHAnsi"/>
          <w:sz w:val="24"/>
          <w:szCs w:val="20"/>
        </w:rPr>
        <w:t xml:space="preserve"> codificados da mesma forma que no comando SET.</w:t>
      </w:r>
      <w:r w:rsidR="00C52220">
        <w:rPr>
          <w:rFonts w:cstheme="minorHAnsi"/>
          <w:sz w:val="24"/>
          <w:szCs w:val="20"/>
        </w:rPr>
        <w:t xml:space="preserve"> O </w:t>
      </w:r>
      <w:r w:rsidR="001D7BD5">
        <w:rPr>
          <w:rFonts w:cstheme="minorHAnsi"/>
          <w:sz w:val="24"/>
          <w:szCs w:val="20"/>
        </w:rPr>
        <w:t xml:space="preserve">byte </w:t>
      </w:r>
      <w:r w:rsidR="00FF302C">
        <w:rPr>
          <w:rFonts w:cstheme="minorHAnsi"/>
          <w:sz w:val="24"/>
          <w:szCs w:val="20"/>
        </w:rPr>
        <w:t>C contém</w:t>
      </w:r>
      <w:r w:rsidR="00C52220">
        <w:rPr>
          <w:rFonts w:cstheme="minorHAnsi"/>
          <w:sz w:val="24"/>
          <w:szCs w:val="20"/>
        </w:rPr>
        <w:t xml:space="preserve"> informações do status atual do sistema. E o ultimo byte será o </w:t>
      </w:r>
      <w:proofErr w:type="spellStart"/>
      <w:r w:rsidR="00C52220">
        <w:rPr>
          <w:rFonts w:cstheme="minorHAnsi"/>
          <w:sz w:val="24"/>
          <w:szCs w:val="20"/>
        </w:rPr>
        <w:t>checksum</w:t>
      </w:r>
      <w:proofErr w:type="spellEnd"/>
      <w:r w:rsidR="00C52220">
        <w:rPr>
          <w:rFonts w:cstheme="minorHAnsi"/>
          <w:sz w:val="24"/>
          <w:szCs w:val="20"/>
        </w:rPr>
        <w:t>, para verificação de erros na mensagem.</w:t>
      </w:r>
    </w:p>
    <w:p w:rsidR="00C52220" w:rsidRPr="00642E9F" w:rsidRDefault="000A7588" w:rsidP="00C5222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Byte</w:t>
      </w:r>
      <w:r w:rsidR="00C52220" w:rsidRPr="00642E9F">
        <w:rPr>
          <w:b/>
          <w:sz w:val="24"/>
          <w:szCs w:val="24"/>
        </w:rPr>
        <w:t xml:space="preserve"> C</w:t>
      </w:r>
    </w:p>
    <w:p w:rsidR="00C52220" w:rsidRPr="00C52220" w:rsidRDefault="000A7588" w:rsidP="00C52220">
      <w:pPr>
        <w:ind w:firstLine="708"/>
        <w:jc w:val="both"/>
        <w:rPr>
          <w:sz w:val="24"/>
        </w:rPr>
      </w:pPr>
      <w:r>
        <w:rPr>
          <w:sz w:val="24"/>
        </w:rPr>
        <w:t xml:space="preserve">No </w:t>
      </w:r>
      <w:r w:rsidR="00FF302C">
        <w:rPr>
          <w:sz w:val="24"/>
        </w:rPr>
        <w:t>byte</w:t>
      </w:r>
      <w:r>
        <w:rPr>
          <w:sz w:val="24"/>
        </w:rPr>
        <w:t xml:space="preserve"> </w:t>
      </w:r>
      <w:r>
        <w:rPr>
          <w:rFonts w:cstheme="minorHAnsi"/>
          <w:sz w:val="24"/>
          <w:szCs w:val="24"/>
        </w:rPr>
        <w:t>'C'</w:t>
      </w:r>
      <w:r w:rsidR="00FF302C">
        <w:rPr>
          <w:sz w:val="24"/>
        </w:rPr>
        <w:t xml:space="preserve">, dos </w:t>
      </w:r>
      <w:proofErr w:type="gramStart"/>
      <w:r w:rsidR="00FF302C">
        <w:rPr>
          <w:sz w:val="24"/>
        </w:rPr>
        <w:t>8</w:t>
      </w:r>
      <w:proofErr w:type="gramEnd"/>
      <w:r w:rsidR="00FF302C">
        <w:rPr>
          <w:sz w:val="24"/>
        </w:rPr>
        <w:t xml:space="preserve"> bits que compõe seu b</w:t>
      </w:r>
      <w:r w:rsidR="00C52220" w:rsidRPr="00012E6E">
        <w:rPr>
          <w:sz w:val="24"/>
        </w:rPr>
        <w:t xml:space="preserve">yte, </w:t>
      </w:r>
      <w:r>
        <w:rPr>
          <w:sz w:val="24"/>
        </w:rPr>
        <w:t>são</w:t>
      </w:r>
      <w:r w:rsidR="00C52220" w:rsidRPr="00012E6E">
        <w:rPr>
          <w:sz w:val="24"/>
        </w:rPr>
        <w:t xml:space="preserve"> utilizados os 5 menos significativos e o bit mais significativo (MSB). Para cada um dos eventos </w:t>
      </w:r>
      <w:r>
        <w:rPr>
          <w:sz w:val="24"/>
        </w:rPr>
        <w:t>é</w:t>
      </w:r>
      <w:r w:rsidR="00C52220" w:rsidRPr="00012E6E">
        <w:rPr>
          <w:sz w:val="24"/>
        </w:rPr>
        <w:t xml:space="preserve"> enviado o bit </w:t>
      </w:r>
      <w:proofErr w:type="gramStart"/>
      <w:r w:rsidR="00C52220" w:rsidRPr="00012E6E">
        <w:rPr>
          <w:sz w:val="24"/>
        </w:rPr>
        <w:t>0</w:t>
      </w:r>
      <w:proofErr w:type="gramEnd"/>
      <w:r w:rsidR="00C52220" w:rsidRPr="00012E6E">
        <w:rPr>
          <w:sz w:val="24"/>
        </w:rPr>
        <w:t xml:space="preserve"> caso a situação esteja normalizada e 1 caso algum desses eventos tenha </w:t>
      </w:r>
      <w:r w:rsidR="00FF302C">
        <w:rPr>
          <w:sz w:val="24"/>
        </w:rPr>
        <w:t>ocorrido</w:t>
      </w:r>
      <w:r w:rsidR="00C52220" w:rsidRPr="00012E6E">
        <w:rPr>
          <w:sz w:val="24"/>
        </w:rPr>
        <w:t>. Segue abaixo um modelo da resposta ao comando STATE.</w:t>
      </w:r>
    </w:p>
    <w:p w:rsidR="00C52220" w:rsidRDefault="00C52220" w:rsidP="00C522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4"/>
          <w:szCs w:val="24"/>
        </w:rPr>
        <w:t xml:space="preserve">O </w:t>
      </w:r>
      <w:r w:rsidR="00F0059B">
        <w:rPr>
          <w:sz w:val="24"/>
          <w:szCs w:val="24"/>
        </w:rPr>
        <w:t>byte</w:t>
      </w:r>
      <w:r>
        <w:rPr>
          <w:sz w:val="24"/>
          <w:szCs w:val="24"/>
        </w:rPr>
        <w:t xml:space="preserve"> C </w:t>
      </w:r>
      <w:r w:rsidR="00FF302C">
        <w:rPr>
          <w:sz w:val="24"/>
          <w:szCs w:val="24"/>
        </w:rPr>
        <w:t>é</w:t>
      </w:r>
      <w:r>
        <w:rPr>
          <w:sz w:val="24"/>
          <w:szCs w:val="24"/>
        </w:rPr>
        <w:t xml:space="preserve"> codificado da seguinte maneira:</w:t>
      </w:r>
    </w:p>
    <w:tbl>
      <w:tblPr>
        <w:tblW w:w="8504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1064"/>
        <w:gridCol w:w="1063"/>
        <w:gridCol w:w="1063"/>
        <w:gridCol w:w="1063"/>
        <w:gridCol w:w="1063"/>
        <w:gridCol w:w="1063"/>
        <w:gridCol w:w="1063"/>
        <w:gridCol w:w="1062"/>
      </w:tblGrid>
      <w:tr w:rsidR="00C52220" w:rsidTr="00C204D7">
        <w:trPr>
          <w:trHeight w:val="450"/>
        </w:trPr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>Bit 7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>Bit 6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>Bit 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 xml:space="preserve">Bit </w:t>
            </w:r>
            <w:proofErr w:type="gramStart"/>
            <w:r>
              <w:t>4</w:t>
            </w:r>
            <w:proofErr w:type="gramEnd"/>
            <w:r>
              <w:t xml:space="preserve"> 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 xml:space="preserve">Bit 3 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 xml:space="preserve">Bit 2 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>Bit 1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>Bit 0</w:t>
            </w:r>
          </w:p>
        </w:tc>
      </w:tr>
      <w:tr w:rsidR="00C52220" w:rsidTr="00C204D7"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>P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>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>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>KA1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>KA2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>DAZ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>DEL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52220" w:rsidRDefault="00C52220" w:rsidP="00C204D7">
            <w:pPr>
              <w:pStyle w:val="Contedodatabela"/>
              <w:jc w:val="center"/>
            </w:pPr>
            <w:r>
              <w:t>M</w:t>
            </w:r>
          </w:p>
        </w:tc>
      </w:tr>
    </w:tbl>
    <w:p w:rsidR="00C52220" w:rsidRDefault="00C52220" w:rsidP="00C5222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Formação do caractere de status C.</w:t>
      </w:r>
    </w:p>
    <w:p w:rsidR="00C52220" w:rsidRPr="00012E6E" w:rsidRDefault="00C52220" w:rsidP="00C52220">
      <w:pPr>
        <w:rPr>
          <w:b/>
          <w:bCs/>
          <w:szCs w:val="20"/>
        </w:rPr>
      </w:pPr>
      <w:r>
        <w:rPr>
          <w:b/>
          <w:bCs/>
          <w:sz w:val="20"/>
          <w:szCs w:val="20"/>
        </w:rPr>
        <w:tab/>
      </w:r>
      <w:r w:rsidRPr="00012E6E">
        <w:rPr>
          <w:sz w:val="24"/>
        </w:rPr>
        <w:t xml:space="preserve">Dessa forma, o valor numérico do </w:t>
      </w:r>
      <w:r w:rsidR="00FF302C">
        <w:rPr>
          <w:sz w:val="24"/>
        </w:rPr>
        <w:t>byte</w:t>
      </w:r>
      <w:r w:rsidRPr="00012E6E">
        <w:rPr>
          <w:sz w:val="24"/>
        </w:rPr>
        <w:t xml:space="preserve"> C será:</w:t>
      </w:r>
    </w:p>
    <w:p w:rsidR="00C52220" w:rsidRPr="00012E6E" w:rsidRDefault="00C52220" w:rsidP="00C52220">
      <w:pPr>
        <w:jc w:val="center"/>
        <w:rPr>
          <w:b/>
          <w:bCs/>
          <w:szCs w:val="20"/>
        </w:rPr>
      </w:pPr>
      <w:r w:rsidRPr="00012E6E">
        <w:rPr>
          <w:sz w:val="24"/>
        </w:rPr>
        <w:t>C= P*2^7 + KA1*2^4 + KA2*2^3+ DAZ*2^2 +DEL*2^1 + M*2^0</w:t>
      </w:r>
    </w:p>
    <w:p w:rsidR="00776F82" w:rsidRPr="00776F82" w:rsidRDefault="00C52220" w:rsidP="000A7588">
      <w:r w:rsidRPr="00012E6E">
        <w:rPr>
          <w:sz w:val="24"/>
        </w:rPr>
        <w:t>Onde:</w:t>
      </w:r>
      <w:r w:rsidR="000A7588">
        <w:rPr>
          <w:sz w:val="24"/>
        </w:rPr>
        <w:br/>
      </w:r>
      <w:r w:rsidR="00673B9E" w:rsidRPr="00776F82">
        <w:t>P --&gt; Potência (0</w:t>
      </w:r>
      <w:r w:rsidR="00776F82">
        <w:t>:</w:t>
      </w:r>
      <w:r w:rsidR="00673B9E" w:rsidRPr="00776F82">
        <w:t xml:space="preserve"> desligada</w:t>
      </w:r>
      <w:r w:rsidR="00776F82" w:rsidRPr="00776F82">
        <w:t>, 1</w:t>
      </w:r>
      <w:r w:rsidR="00776F82">
        <w:t>:</w:t>
      </w:r>
      <w:r w:rsidR="00776F82" w:rsidRPr="00776F82">
        <w:t xml:space="preserve"> ligada);</w:t>
      </w:r>
      <w:r w:rsidR="000A7588">
        <w:br/>
      </w:r>
      <w:r w:rsidR="00776F82" w:rsidRPr="00776F82">
        <w:t>KA1</w:t>
      </w:r>
      <w:r w:rsidR="00776F82">
        <w:t xml:space="preserve"> --&gt; Relé KA1 (0: inativo, 1: ativo);</w:t>
      </w:r>
      <w:r w:rsidR="000A7588">
        <w:br/>
      </w:r>
      <w:r w:rsidR="00776F82">
        <w:t>KA2 --&gt; Relé KA2 (0: inativo, 1: ativo);</w:t>
      </w:r>
      <w:r w:rsidR="000A7588">
        <w:br/>
      </w:r>
      <w:r w:rsidR="00776F82">
        <w:t>DAZ --&gt; Defeito no Inversor de Azimute (0: inativo, 1: ativo)</w:t>
      </w:r>
      <w:r w:rsidR="000A7588">
        <w:br/>
      </w:r>
      <w:r w:rsidR="00776F82">
        <w:lastRenderedPageBreak/>
        <w:t>DEL --&gt; Defeito no Inversor de Elevação (0: inativo, 1: ativo)</w:t>
      </w:r>
      <w:r w:rsidR="000A7588">
        <w:br/>
      </w:r>
      <w:r w:rsidR="00776F82">
        <w:t>M --&gt; Controle Manual (0: inativo, 1: ativo)</w:t>
      </w:r>
    </w:p>
    <w:p w:rsidR="000744C9" w:rsidRPr="00FF302C" w:rsidRDefault="000744C9" w:rsidP="008719BC">
      <w:pPr>
        <w:rPr>
          <w:b/>
          <w:bCs/>
          <w:sz w:val="24"/>
          <w:szCs w:val="24"/>
        </w:rPr>
      </w:pPr>
      <w:bookmarkStart w:id="0" w:name="_GoBack"/>
      <w:bookmarkEnd w:id="0"/>
      <w:r w:rsidRPr="00FF302C">
        <w:rPr>
          <w:b/>
          <w:bCs/>
          <w:sz w:val="24"/>
          <w:szCs w:val="24"/>
        </w:rPr>
        <w:t>VERIFICADOR DE ERRO DE BITS – CHECKSUM</w:t>
      </w:r>
    </w:p>
    <w:p w:rsidR="0076245D" w:rsidRDefault="0076245D" w:rsidP="008719BC">
      <w:pPr>
        <w:ind w:firstLine="708"/>
        <w:jc w:val="both"/>
        <w:rPr>
          <w:ins w:id="1" w:author="Workstation2" w:date="2016-11-22T10:39:00Z"/>
          <w:bCs/>
          <w:sz w:val="24"/>
          <w:szCs w:val="24"/>
        </w:rPr>
      </w:pPr>
      <w:r>
        <w:rPr>
          <w:bCs/>
          <w:sz w:val="24"/>
          <w:szCs w:val="24"/>
        </w:rPr>
        <w:t xml:space="preserve">Um código </w:t>
      </w:r>
      <w:proofErr w:type="spellStart"/>
      <w:r>
        <w:rPr>
          <w:bCs/>
          <w:sz w:val="24"/>
          <w:szCs w:val="24"/>
        </w:rPr>
        <w:t>Checksum</w:t>
      </w:r>
      <w:proofErr w:type="spellEnd"/>
      <w:r>
        <w:rPr>
          <w:bCs/>
          <w:sz w:val="24"/>
          <w:szCs w:val="24"/>
        </w:rPr>
        <w:t xml:space="preserve"> é utilizado para detecção de erro na transmissão. Esse código consiste em efetuar a operação XOR entre todos os bytes da mensagem</w:t>
      </w:r>
      <w:r w:rsidR="00E77ED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e anexar o byte resultante no final da mensagem, antes de sua transmissão. Para verificar a integridade da mensagem</w:t>
      </w:r>
      <w:r w:rsidR="00592AC6">
        <w:rPr>
          <w:bCs/>
          <w:sz w:val="24"/>
          <w:szCs w:val="24"/>
        </w:rPr>
        <w:t xml:space="preserve"> no receptor</w:t>
      </w:r>
      <w:r>
        <w:rPr>
          <w:bCs/>
          <w:sz w:val="24"/>
          <w:szCs w:val="24"/>
        </w:rPr>
        <w:t xml:space="preserve">, a mesma operação é feita, mas incluindo o byte de </w:t>
      </w:r>
      <w:proofErr w:type="spellStart"/>
      <w:r>
        <w:rPr>
          <w:bCs/>
          <w:sz w:val="24"/>
          <w:szCs w:val="24"/>
        </w:rPr>
        <w:t>checksum</w:t>
      </w:r>
      <w:proofErr w:type="spellEnd"/>
      <w:r w:rsidR="00592AC6">
        <w:rPr>
          <w:bCs/>
          <w:sz w:val="24"/>
          <w:szCs w:val="24"/>
        </w:rPr>
        <w:t xml:space="preserve"> recebido</w:t>
      </w:r>
      <w:r>
        <w:rPr>
          <w:bCs/>
          <w:sz w:val="24"/>
          <w:szCs w:val="24"/>
        </w:rPr>
        <w:t xml:space="preserve">. Um resultado diferente de </w:t>
      </w:r>
      <w:proofErr w:type="gramStart"/>
      <w:r>
        <w:rPr>
          <w:bCs/>
          <w:sz w:val="24"/>
          <w:szCs w:val="24"/>
        </w:rPr>
        <w:t>0</w:t>
      </w:r>
      <w:proofErr w:type="gramEnd"/>
      <w:r>
        <w:rPr>
          <w:bCs/>
          <w:sz w:val="24"/>
          <w:szCs w:val="24"/>
        </w:rPr>
        <w:t xml:space="preserve"> nesta operaçã</w:t>
      </w:r>
      <w:r w:rsidR="00592AC6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 xml:space="preserve"> indica</w:t>
      </w:r>
      <w:r w:rsidR="00E77ED7">
        <w:rPr>
          <w:bCs/>
          <w:sz w:val="24"/>
          <w:szCs w:val="24"/>
        </w:rPr>
        <w:t xml:space="preserve"> que a mensagem está corrompida, e um resultado igual a 0 indica que</w:t>
      </w:r>
      <w:r w:rsidR="00FF302C">
        <w:rPr>
          <w:bCs/>
          <w:sz w:val="24"/>
          <w:szCs w:val="24"/>
        </w:rPr>
        <w:t xml:space="preserve"> ou</w:t>
      </w:r>
      <w:r w:rsidR="00FF269F">
        <w:rPr>
          <w:bCs/>
          <w:sz w:val="24"/>
          <w:szCs w:val="24"/>
        </w:rPr>
        <w:t xml:space="preserve"> não há erro ou </w:t>
      </w:r>
      <w:r w:rsidR="00FF302C">
        <w:rPr>
          <w:bCs/>
          <w:sz w:val="24"/>
          <w:szCs w:val="24"/>
        </w:rPr>
        <w:t>se</w:t>
      </w:r>
      <w:r w:rsidR="00FF269F">
        <w:rPr>
          <w:bCs/>
          <w:sz w:val="24"/>
          <w:szCs w:val="24"/>
        </w:rPr>
        <w:t xml:space="preserve"> ocorreu</w:t>
      </w:r>
      <w:r w:rsidR="00FF302C">
        <w:rPr>
          <w:bCs/>
          <w:sz w:val="24"/>
          <w:szCs w:val="24"/>
        </w:rPr>
        <w:t>,</w:t>
      </w:r>
      <w:r w:rsidR="00FF269F">
        <w:rPr>
          <w:bCs/>
          <w:sz w:val="24"/>
          <w:szCs w:val="24"/>
        </w:rPr>
        <w:t xml:space="preserve"> </w:t>
      </w:r>
      <w:r w:rsidR="00FF302C">
        <w:rPr>
          <w:bCs/>
          <w:sz w:val="24"/>
          <w:szCs w:val="24"/>
        </w:rPr>
        <w:t xml:space="preserve">o </w:t>
      </w:r>
      <w:r w:rsidR="00FF269F">
        <w:rPr>
          <w:bCs/>
          <w:sz w:val="24"/>
          <w:szCs w:val="24"/>
        </w:rPr>
        <w:t xml:space="preserve">erro é indetectável pelo </w:t>
      </w:r>
      <w:proofErr w:type="spellStart"/>
      <w:r w:rsidR="00FF269F">
        <w:rPr>
          <w:bCs/>
          <w:sz w:val="24"/>
          <w:szCs w:val="24"/>
        </w:rPr>
        <w:t>checksum</w:t>
      </w:r>
      <w:proofErr w:type="spellEnd"/>
      <w:r w:rsidR="00E77ED7">
        <w:rPr>
          <w:bCs/>
          <w:sz w:val="24"/>
          <w:szCs w:val="24"/>
        </w:rPr>
        <w:t>.</w:t>
      </w:r>
    </w:p>
    <w:p w:rsidR="000744C9" w:rsidRPr="00C22DFE" w:rsidRDefault="000744C9" w:rsidP="000744C9">
      <w:pPr>
        <w:jc w:val="both"/>
        <w:rPr>
          <w:b/>
          <w:bCs/>
          <w:sz w:val="24"/>
          <w:szCs w:val="24"/>
        </w:rPr>
      </w:pPr>
      <w:r w:rsidRPr="00C22DFE">
        <w:rPr>
          <w:bCs/>
          <w:sz w:val="24"/>
          <w:szCs w:val="24"/>
        </w:rPr>
        <w:tab/>
      </w:r>
      <w:r w:rsidRPr="00C22DFE">
        <w:rPr>
          <w:b/>
          <w:bCs/>
          <w:sz w:val="24"/>
          <w:szCs w:val="24"/>
        </w:rPr>
        <w:t xml:space="preserve">Exemplo de </w:t>
      </w:r>
      <w:proofErr w:type="spellStart"/>
      <w:r w:rsidRPr="00C22DFE">
        <w:rPr>
          <w:b/>
          <w:bCs/>
          <w:sz w:val="24"/>
          <w:szCs w:val="24"/>
        </w:rPr>
        <w:t>checksum</w:t>
      </w:r>
      <w:proofErr w:type="spellEnd"/>
      <w:r w:rsidRPr="00C22DFE">
        <w:rPr>
          <w:b/>
          <w:bCs/>
          <w:sz w:val="24"/>
          <w:szCs w:val="24"/>
        </w:rPr>
        <w:t xml:space="preserve"> no comando SET:</w:t>
      </w:r>
    </w:p>
    <w:p w:rsidR="000744C9" w:rsidRDefault="000744C9" w:rsidP="000744C9">
      <w:pPr>
        <w:jc w:val="both"/>
        <w:rPr>
          <w:bCs/>
          <w:sz w:val="24"/>
          <w:szCs w:val="24"/>
        </w:rPr>
      </w:pPr>
      <w:r w:rsidRPr="00C22DFE">
        <w:rPr>
          <w:b/>
          <w:bCs/>
          <w:sz w:val="24"/>
          <w:szCs w:val="24"/>
        </w:rPr>
        <w:tab/>
      </w:r>
      <w:r w:rsidRPr="00C22DFE">
        <w:rPr>
          <w:bCs/>
          <w:sz w:val="24"/>
          <w:szCs w:val="24"/>
        </w:rPr>
        <w:t xml:space="preserve">Azimute: </w:t>
      </w:r>
      <w:r>
        <w:rPr>
          <w:bCs/>
          <w:sz w:val="24"/>
          <w:szCs w:val="24"/>
        </w:rPr>
        <w:t>115,76</w:t>
      </w:r>
      <w:r w:rsidRPr="00C22DFE">
        <w:rPr>
          <w:bCs/>
          <w:sz w:val="24"/>
          <w:szCs w:val="24"/>
        </w:rPr>
        <w:t xml:space="preserve">°  </w:t>
      </w:r>
      <w:r w:rsidRPr="00C22DFE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Ângulo codificado = 115,76*65535/360</w:t>
      </w:r>
      <w:r w:rsidRPr="00C22DFE">
        <w:rPr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≈</w:t>
      </w:r>
      <w:r w:rsidRPr="00C22DF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21073</w:t>
      </w:r>
    </w:p>
    <w:p w:rsidR="000744C9" w:rsidRDefault="000744C9" w:rsidP="000744C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A1 = 0101 0010 = 82</w:t>
      </w:r>
    </w:p>
    <w:p w:rsidR="000744C9" w:rsidRPr="00C22DFE" w:rsidRDefault="000744C9" w:rsidP="000744C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A0 = 0101 0001 = 81</w:t>
      </w:r>
    </w:p>
    <w:p w:rsidR="000744C9" w:rsidRDefault="000744C9" w:rsidP="000744C9">
      <w:pPr>
        <w:jc w:val="both"/>
        <w:rPr>
          <w:bCs/>
          <w:sz w:val="24"/>
          <w:szCs w:val="24"/>
        </w:rPr>
      </w:pPr>
      <w:r w:rsidRPr="00C22DFE">
        <w:rPr>
          <w:bCs/>
          <w:sz w:val="24"/>
          <w:szCs w:val="24"/>
        </w:rPr>
        <w:t xml:space="preserve"> </w:t>
      </w:r>
      <w:r w:rsidRPr="00C22DFE">
        <w:rPr>
          <w:bCs/>
          <w:sz w:val="24"/>
          <w:szCs w:val="24"/>
        </w:rPr>
        <w:tab/>
        <w:t xml:space="preserve">Elevação: 43,23° </w:t>
      </w:r>
      <w:r w:rsidRPr="00C22DFE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Ângulo codificado = </w:t>
      </w:r>
      <w:r w:rsidRPr="00C22DFE">
        <w:rPr>
          <w:bCs/>
          <w:sz w:val="24"/>
          <w:szCs w:val="24"/>
        </w:rPr>
        <w:t>43,23 *</w:t>
      </w:r>
      <w:r>
        <w:rPr>
          <w:bCs/>
          <w:sz w:val="24"/>
          <w:szCs w:val="24"/>
        </w:rPr>
        <w:t>65535/360</w:t>
      </w:r>
      <w:r w:rsidRPr="00C22DFE">
        <w:rPr>
          <w:bCs/>
          <w:sz w:val="24"/>
          <w:szCs w:val="24"/>
        </w:rPr>
        <w:t xml:space="preserve"> = </w:t>
      </w:r>
      <w:r>
        <w:rPr>
          <w:bCs/>
          <w:sz w:val="24"/>
          <w:szCs w:val="24"/>
        </w:rPr>
        <w:t>7875</w:t>
      </w:r>
    </w:p>
    <w:p w:rsidR="000744C9" w:rsidRDefault="000744C9" w:rsidP="000744C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E1 = 0001 1110 = 30 </w:t>
      </w:r>
    </w:p>
    <w:p w:rsidR="000744C9" w:rsidRPr="00C22DFE" w:rsidRDefault="000744C9" w:rsidP="000744C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E0 = 1100 0011 = 195</w:t>
      </w:r>
    </w:p>
    <w:p w:rsidR="000744C9" w:rsidRPr="00C22DFE" w:rsidRDefault="000744C9" w:rsidP="000744C9">
      <w:pPr>
        <w:rPr>
          <w:bCs/>
          <w:sz w:val="24"/>
          <w:szCs w:val="24"/>
        </w:rPr>
      </w:pPr>
      <w:r w:rsidRPr="00C22DFE">
        <w:rPr>
          <w:bCs/>
          <w:sz w:val="24"/>
          <w:szCs w:val="24"/>
        </w:rPr>
        <w:tab/>
      </w:r>
      <w:proofErr w:type="spellStart"/>
      <w:r w:rsidRPr="00C22DFE">
        <w:rPr>
          <w:bCs/>
          <w:sz w:val="24"/>
          <w:szCs w:val="24"/>
        </w:rPr>
        <w:t>Checksum</w:t>
      </w:r>
      <w:proofErr w:type="spellEnd"/>
      <w:r w:rsidRPr="00C22DFE">
        <w:rPr>
          <w:bCs/>
          <w:sz w:val="24"/>
          <w:szCs w:val="24"/>
        </w:rPr>
        <w:t xml:space="preserve"> = </w:t>
      </w:r>
      <w:r>
        <w:rPr>
          <w:bCs/>
          <w:sz w:val="24"/>
          <w:szCs w:val="24"/>
        </w:rPr>
        <w:t xml:space="preserve">87 </w:t>
      </w:r>
      <w:proofErr w:type="spellStart"/>
      <w:r>
        <w:rPr>
          <w:bCs/>
          <w:sz w:val="24"/>
          <w:szCs w:val="24"/>
        </w:rPr>
        <w:t>xor</w:t>
      </w:r>
      <w:proofErr w:type="spellEnd"/>
      <w:r>
        <w:rPr>
          <w:bCs/>
          <w:sz w:val="24"/>
          <w:szCs w:val="24"/>
        </w:rPr>
        <w:t xml:space="preserve"> 82 </w:t>
      </w:r>
      <w:proofErr w:type="spellStart"/>
      <w:r>
        <w:rPr>
          <w:bCs/>
          <w:sz w:val="24"/>
          <w:szCs w:val="24"/>
        </w:rPr>
        <w:t>xor</w:t>
      </w:r>
      <w:proofErr w:type="spellEnd"/>
      <w:r>
        <w:rPr>
          <w:bCs/>
          <w:sz w:val="24"/>
          <w:szCs w:val="24"/>
        </w:rPr>
        <w:t xml:space="preserve"> 81 </w:t>
      </w:r>
      <w:proofErr w:type="spellStart"/>
      <w:r>
        <w:rPr>
          <w:bCs/>
          <w:sz w:val="24"/>
          <w:szCs w:val="24"/>
        </w:rPr>
        <w:t>xor</w:t>
      </w:r>
      <w:proofErr w:type="spellEnd"/>
      <w:r>
        <w:rPr>
          <w:bCs/>
          <w:sz w:val="24"/>
          <w:szCs w:val="24"/>
        </w:rPr>
        <w:t xml:space="preserve"> 30 </w:t>
      </w:r>
      <w:proofErr w:type="spellStart"/>
      <w:r>
        <w:rPr>
          <w:bCs/>
          <w:sz w:val="24"/>
          <w:szCs w:val="24"/>
        </w:rPr>
        <w:t>xor</w:t>
      </w:r>
      <w:proofErr w:type="spellEnd"/>
      <w:r>
        <w:rPr>
          <w:bCs/>
          <w:sz w:val="24"/>
          <w:szCs w:val="24"/>
        </w:rPr>
        <w:t xml:space="preserve"> 195</w:t>
      </w:r>
    </w:p>
    <w:p w:rsidR="000744C9" w:rsidRDefault="000744C9" w:rsidP="000744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Checksum</w:t>
      </w:r>
      <w:proofErr w:type="spellEnd"/>
      <w:r>
        <w:rPr>
          <w:bCs/>
          <w:sz w:val="24"/>
          <w:szCs w:val="24"/>
        </w:rPr>
        <w:t xml:space="preserve"> = 137</w:t>
      </w:r>
    </w:p>
    <w:p w:rsidR="000744C9" w:rsidRPr="00C22DFE" w:rsidRDefault="000744C9" w:rsidP="000744C9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Valor numérico d</w:t>
      </w:r>
      <w:r w:rsidR="00F8119A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s</w:t>
      </w:r>
      <w:r w:rsidRPr="00C22DFE">
        <w:rPr>
          <w:bCs/>
          <w:sz w:val="24"/>
          <w:szCs w:val="24"/>
        </w:rPr>
        <w:t>tring de comando</w:t>
      </w:r>
      <w:r>
        <w:rPr>
          <w:bCs/>
          <w:sz w:val="24"/>
          <w:szCs w:val="24"/>
        </w:rPr>
        <w:t>: {87, 82, 81, 30, 195, 137</w:t>
      </w:r>
      <w:proofErr w:type="gramStart"/>
      <w:r>
        <w:rPr>
          <w:bCs/>
          <w:sz w:val="24"/>
          <w:szCs w:val="24"/>
        </w:rPr>
        <w:t>}</w:t>
      </w:r>
      <w:proofErr w:type="gramEnd"/>
    </w:p>
    <w:p w:rsidR="004F73DF" w:rsidRDefault="00F8119A" w:rsidP="00C5222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Caso o </w:t>
      </w:r>
      <w:proofErr w:type="spellStart"/>
      <w:r>
        <w:rPr>
          <w:bCs/>
          <w:sz w:val="24"/>
          <w:szCs w:val="24"/>
        </w:rPr>
        <w:t>arduino</w:t>
      </w:r>
      <w:proofErr w:type="spellEnd"/>
      <w:r>
        <w:rPr>
          <w:bCs/>
          <w:sz w:val="24"/>
          <w:szCs w:val="24"/>
        </w:rPr>
        <w:t xml:space="preserve"> perceba que o </w:t>
      </w:r>
      <w:proofErr w:type="spellStart"/>
      <w:r>
        <w:rPr>
          <w:bCs/>
          <w:sz w:val="24"/>
          <w:szCs w:val="24"/>
        </w:rPr>
        <w:t>checksum</w:t>
      </w:r>
      <w:proofErr w:type="spellEnd"/>
      <w:r>
        <w:rPr>
          <w:bCs/>
          <w:sz w:val="24"/>
          <w:szCs w:val="24"/>
        </w:rPr>
        <w:t xml:space="preserve"> da mensagem chegou errado</w:t>
      </w:r>
      <w:r w:rsidR="000744C9">
        <w:rPr>
          <w:bCs/>
          <w:sz w:val="24"/>
          <w:szCs w:val="24"/>
        </w:rPr>
        <w:t>, será enviado um</w:t>
      </w:r>
      <w:r>
        <w:rPr>
          <w:bCs/>
          <w:sz w:val="24"/>
          <w:szCs w:val="24"/>
        </w:rPr>
        <w:t xml:space="preserve"> comando</w:t>
      </w:r>
      <w:r w:rsidR="008719BC">
        <w:rPr>
          <w:bCs/>
          <w:sz w:val="24"/>
          <w:szCs w:val="24"/>
        </w:rPr>
        <w:t xml:space="preserve"> NACK</w:t>
      </w:r>
      <w:r>
        <w:rPr>
          <w:bCs/>
          <w:sz w:val="24"/>
          <w:szCs w:val="24"/>
        </w:rPr>
        <w:t xml:space="preserve"> ao PC</w:t>
      </w:r>
      <w:r w:rsidR="000744C9">
        <w:rPr>
          <w:bCs/>
          <w:sz w:val="24"/>
          <w:szCs w:val="24"/>
        </w:rPr>
        <w:t>, que será descrito mais a frente</w:t>
      </w:r>
      <w:r w:rsidR="000744C9" w:rsidRPr="00C22DFE">
        <w:rPr>
          <w:bCs/>
          <w:sz w:val="24"/>
          <w:szCs w:val="24"/>
        </w:rPr>
        <w:t>.</w:t>
      </w:r>
    </w:p>
    <w:p w:rsidR="00F8119A" w:rsidRDefault="00F8119A" w:rsidP="00C52220">
      <w:pPr>
        <w:jc w:val="both"/>
        <w:rPr>
          <w:rFonts w:cstheme="minorHAnsi"/>
          <w:b/>
          <w:sz w:val="24"/>
          <w:szCs w:val="20"/>
        </w:rPr>
      </w:pPr>
    </w:p>
    <w:p w:rsidR="00C23222" w:rsidRDefault="00C23222" w:rsidP="00C52220">
      <w:pPr>
        <w:jc w:val="both"/>
        <w:rPr>
          <w:rFonts w:cstheme="minorHAnsi"/>
          <w:b/>
          <w:sz w:val="24"/>
          <w:szCs w:val="20"/>
        </w:rPr>
      </w:pPr>
      <w:r w:rsidRPr="00C23222">
        <w:rPr>
          <w:rFonts w:cstheme="minorHAnsi"/>
          <w:b/>
          <w:sz w:val="24"/>
          <w:szCs w:val="20"/>
        </w:rPr>
        <w:t>COMANDO POWER</w:t>
      </w:r>
    </w:p>
    <w:p w:rsidR="00C23222" w:rsidRDefault="00C23222" w:rsidP="00C52220">
      <w:pPr>
        <w:jc w:val="both"/>
        <w:rPr>
          <w:rFonts w:cstheme="minorHAnsi"/>
          <w:sz w:val="24"/>
          <w:szCs w:val="20"/>
        </w:rPr>
      </w:pPr>
      <w:r>
        <w:rPr>
          <w:rFonts w:cstheme="minorHAnsi"/>
          <w:b/>
          <w:sz w:val="24"/>
          <w:szCs w:val="20"/>
        </w:rPr>
        <w:tab/>
      </w:r>
      <w:r>
        <w:rPr>
          <w:rFonts w:cstheme="minorHAnsi"/>
          <w:sz w:val="24"/>
          <w:szCs w:val="20"/>
        </w:rPr>
        <w:t xml:space="preserve">O comando POWER será enviado pelo PC para ligar ou desligar a potência do sistema. Esse comando será enviado como um único byte, formado pelo caractere </w:t>
      </w:r>
      <w:r w:rsidR="00FF269F" w:rsidRPr="008719BC">
        <w:rPr>
          <w:rFonts w:cstheme="minorHAnsi"/>
          <w:sz w:val="24"/>
          <w:szCs w:val="20"/>
        </w:rPr>
        <w:t>'P'</w:t>
      </w:r>
      <w:r w:rsidR="008719BC">
        <w:rPr>
          <w:rFonts w:cstheme="minorHAnsi"/>
          <w:sz w:val="24"/>
          <w:szCs w:val="20"/>
        </w:rPr>
        <w:t xml:space="preserve">. </w:t>
      </w:r>
      <w:r>
        <w:rPr>
          <w:rFonts w:cstheme="minorHAnsi"/>
          <w:sz w:val="24"/>
          <w:szCs w:val="20"/>
        </w:rPr>
        <w:t xml:space="preserve">A </w:t>
      </w:r>
      <w:r w:rsidR="00FF269F">
        <w:rPr>
          <w:rFonts w:cstheme="minorHAnsi"/>
          <w:sz w:val="24"/>
          <w:szCs w:val="20"/>
        </w:rPr>
        <w:t xml:space="preserve">função </w:t>
      </w:r>
      <w:r>
        <w:rPr>
          <w:rFonts w:cstheme="minorHAnsi"/>
          <w:sz w:val="24"/>
          <w:szCs w:val="20"/>
        </w:rPr>
        <w:t>desse comando será</w:t>
      </w:r>
      <w:r w:rsidR="00FF269F">
        <w:rPr>
          <w:rFonts w:cstheme="minorHAnsi"/>
          <w:sz w:val="24"/>
          <w:szCs w:val="20"/>
        </w:rPr>
        <w:t xml:space="preserve"> alternar o estado do sistema entre ligado e desligado.</w:t>
      </w:r>
      <w:r>
        <w:rPr>
          <w:rFonts w:cstheme="minorHAnsi"/>
          <w:sz w:val="24"/>
          <w:szCs w:val="20"/>
        </w:rPr>
        <w:t xml:space="preserve"> Esse comando será enviado a cada inicio e fim de rastreio. Não será enviado </w:t>
      </w:r>
      <w:proofErr w:type="spellStart"/>
      <w:r>
        <w:rPr>
          <w:rFonts w:cstheme="minorHAnsi"/>
          <w:sz w:val="24"/>
          <w:szCs w:val="20"/>
        </w:rPr>
        <w:t>checksum</w:t>
      </w:r>
      <w:proofErr w:type="spellEnd"/>
      <w:r>
        <w:rPr>
          <w:rFonts w:cstheme="minorHAnsi"/>
          <w:sz w:val="24"/>
          <w:szCs w:val="20"/>
        </w:rPr>
        <w:t>.</w:t>
      </w:r>
    </w:p>
    <w:p w:rsidR="008719BC" w:rsidRDefault="008719BC" w:rsidP="00740E10">
      <w:pPr>
        <w:jc w:val="both"/>
        <w:rPr>
          <w:rFonts w:cstheme="minorHAnsi"/>
          <w:b/>
          <w:sz w:val="24"/>
          <w:szCs w:val="20"/>
        </w:rPr>
      </w:pPr>
    </w:p>
    <w:p w:rsidR="008719BC" w:rsidRDefault="008719BC" w:rsidP="00740E10">
      <w:pPr>
        <w:jc w:val="both"/>
        <w:rPr>
          <w:rFonts w:cstheme="minorHAnsi"/>
          <w:b/>
          <w:sz w:val="24"/>
          <w:szCs w:val="20"/>
        </w:rPr>
      </w:pPr>
    </w:p>
    <w:p w:rsidR="00B77CFA" w:rsidRPr="003540B1" w:rsidRDefault="00221030" w:rsidP="00740E10">
      <w:pPr>
        <w:jc w:val="both"/>
        <w:rPr>
          <w:rFonts w:cstheme="minorHAnsi"/>
          <w:b/>
          <w:sz w:val="24"/>
          <w:szCs w:val="20"/>
          <w:lang w:val="en-US"/>
        </w:rPr>
      </w:pPr>
      <w:r w:rsidRPr="003540B1">
        <w:rPr>
          <w:rFonts w:cstheme="minorHAnsi"/>
          <w:b/>
          <w:sz w:val="24"/>
          <w:szCs w:val="20"/>
          <w:lang w:val="en-US"/>
        </w:rPr>
        <w:lastRenderedPageBreak/>
        <w:t>COMANDO</w:t>
      </w:r>
      <w:r w:rsidR="00C23222" w:rsidRPr="003540B1">
        <w:rPr>
          <w:rFonts w:cstheme="minorHAnsi"/>
          <w:b/>
          <w:sz w:val="24"/>
          <w:szCs w:val="20"/>
          <w:lang w:val="en-US"/>
        </w:rPr>
        <w:t xml:space="preserve"> RESPOSTA</w:t>
      </w:r>
      <w:r w:rsidRPr="003540B1">
        <w:rPr>
          <w:rFonts w:cstheme="minorHAnsi"/>
          <w:b/>
          <w:sz w:val="24"/>
          <w:szCs w:val="20"/>
          <w:lang w:val="en-US"/>
        </w:rPr>
        <w:t xml:space="preserve"> – ACKNOWLEDGED E </w:t>
      </w:r>
      <w:r w:rsidR="00203F30" w:rsidRPr="003540B1">
        <w:rPr>
          <w:rFonts w:cstheme="minorHAnsi"/>
          <w:b/>
          <w:sz w:val="24"/>
          <w:szCs w:val="20"/>
          <w:lang w:val="en-US"/>
        </w:rPr>
        <w:t xml:space="preserve">NOT </w:t>
      </w:r>
      <w:r w:rsidRPr="003540B1">
        <w:rPr>
          <w:rFonts w:cstheme="minorHAnsi"/>
          <w:b/>
          <w:sz w:val="24"/>
          <w:szCs w:val="20"/>
          <w:lang w:val="en-US"/>
        </w:rPr>
        <w:t>ACKNOWLEDGED</w:t>
      </w:r>
    </w:p>
    <w:p w:rsidR="004365AD" w:rsidRDefault="00C23222" w:rsidP="00740E10">
      <w:pPr>
        <w:jc w:val="both"/>
        <w:rPr>
          <w:rFonts w:cstheme="minorHAnsi"/>
          <w:sz w:val="24"/>
          <w:szCs w:val="20"/>
        </w:rPr>
      </w:pPr>
      <w:r w:rsidRPr="003540B1">
        <w:rPr>
          <w:rFonts w:ascii="Arial" w:hAnsi="Arial" w:cs="Arial"/>
          <w:b/>
          <w:sz w:val="24"/>
          <w:szCs w:val="24"/>
          <w:lang w:val="en-US"/>
        </w:rPr>
        <w:tab/>
      </w:r>
      <w:r w:rsidR="004365AD">
        <w:rPr>
          <w:rFonts w:cstheme="minorHAnsi"/>
          <w:sz w:val="24"/>
          <w:szCs w:val="20"/>
        </w:rPr>
        <w:t xml:space="preserve">Os comandos ACK e NACK serão codificados por caracteres ASCII 'A'e 'N', respectivamente. </w:t>
      </w:r>
      <w:r w:rsidR="00221030">
        <w:rPr>
          <w:rFonts w:cstheme="minorHAnsi"/>
          <w:sz w:val="24"/>
          <w:szCs w:val="24"/>
        </w:rPr>
        <w:t xml:space="preserve">Esses comandos serão enviados por ambos os lados, arduino e PC, assim que ambos receberem um comando ou resposta a um comando qualquer. Será enviado um </w:t>
      </w:r>
      <w:r w:rsidR="008719BC">
        <w:rPr>
          <w:rFonts w:cstheme="minorHAnsi"/>
          <w:sz w:val="24"/>
          <w:szCs w:val="20"/>
        </w:rPr>
        <w:t>ACK</w:t>
      </w:r>
      <w:r w:rsidR="00221030">
        <w:rPr>
          <w:rFonts w:cstheme="minorHAnsi"/>
          <w:sz w:val="24"/>
          <w:szCs w:val="20"/>
        </w:rPr>
        <w:t xml:space="preserve"> caso </w:t>
      </w:r>
      <w:r w:rsidR="00412E99">
        <w:rPr>
          <w:rFonts w:cstheme="minorHAnsi"/>
          <w:sz w:val="24"/>
          <w:szCs w:val="20"/>
        </w:rPr>
        <w:t>um</w:t>
      </w:r>
      <w:r w:rsidR="00221030">
        <w:rPr>
          <w:rFonts w:cstheme="minorHAnsi"/>
          <w:sz w:val="24"/>
          <w:szCs w:val="20"/>
        </w:rPr>
        <w:t xml:space="preserve"> comando recebido</w:t>
      </w:r>
      <w:r w:rsidR="00412E99">
        <w:rPr>
          <w:rFonts w:cstheme="minorHAnsi"/>
          <w:sz w:val="24"/>
          <w:szCs w:val="20"/>
        </w:rPr>
        <w:t xml:space="preserve"> por algum dos lados</w:t>
      </w:r>
      <w:r w:rsidR="00221030">
        <w:rPr>
          <w:rFonts w:cstheme="minorHAnsi"/>
          <w:sz w:val="24"/>
          <w:szCs w:val="20"/>
        </w:rPr>
        <w:t xml:space="preserve"> tenha sido entendido corretamente, e um </w:t>
      </w:r>
      <w:r w:rsidR="008719BC">
        <w:rPr>
          <w:rFonts w:cstheme="minorHAnsi"/>
          <w:sz w:val="24"/>
          <w:szCs w:val="20"/>
        </w:rPr>
        <w:t>NACK</w:t>
      </w:r>
      <w:r w:rsidR="00221030">
        <w:rPr>
          <w:rFonts w:cstheme="minorHAnsi"/>
          <w:sz w:val="24"/>
          <w:szCs w:val="20"/>
        </w:rPr>
        <w:t xml:space="preserve"> caso não tenha sido entendido. Caso</w:t>
      </w:r>
      <w:r w:rsidR="00412E99">
        <w:rPr>
          <w:rFonts w:cstheme="minorHAnsi"/>
          <w:sz w:val="24"/>
          <w:szCs w:val="20"/>
        </w:rPr>
        <w:t xml:space="preserve"> o receptor</w:t>
      </w:r>
      <w:r w:rsidR="00221030">
        <w:rPr>
          <w:rFonts w:cstheme="minorHAnsi"/>
          <w:sz w:val="24"/>
          <w:szCs w:val="20"/>
        </w:rPr>
        <w:t xml:space="preserve"> não tenha entendido</w:t>
      </w:r>
      <w:r w:rsidR="00412E99">
        <w:rPr>
          <w:rFonts w:cstheme="minorHAnsi"/>
          <w:sz w:val="24"/>
          <w:szCs w:val="20"/>
        </w:rPr>
        <w:t xml:space="preserve"> a mensagem (ou seja, caso NACK), ele enviará NACK ao transmissor e </w:t>
      </w:r>
      <w:r w:rsidR="00221030">
        <w:rPr>
          <w:rFonts w:cstheme="minorHAnsi"/>
          <w:sz w:val="24"/>
          <w:szCs w:val="20"/>
        </w:rPr>
        <w:t xml:space="preserve">o transmissor desse comando deverá </w:t>
      </w:r>
      <w:r w:rsidR="00412E99">
        <w:rPr>
          <w:rFonts w:cstheme="minorHAnsi"/>
          <w:sz w:val="24"/>
          <w:szCs w:val="20"/>
        </w:rPr>
        <w:t>reenviar a mensagem</w:t>
      </w:r>
      <w:r w:rsidR="00221030">
        <w:rPr>
          <w:rFonts w:cstheme="minorHAnsi"/>
          <w:sz w:val="24"/>
          <w:szCs w:val="20"/>
        </w:rPr>
        <w:t xml:space="preserve"> novamente imediatamente. </w:t>
      </w:r>
    </w:p>
    <w:p w:rsidR="00C23222" w:rsidRDefault="004365AD" w:rsidP="004365AD">
      <w:pPr>
        <w:ind w:firstLine="708"/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Exemplo: o PC envia ao </w:t>
      </w:r>
      <w:proofErr w:type="spellStart"/>
      <w:r>
        <w:rPr>
          <w:rFonts w:cstheme="minorHAnsi"/>
          <w:sz w:val="24"/>
          <w:szCs w:val="20"/>
        </w:rPr>
        <w:t>arduino</w:t>
      </w:r>
      <w:proofErr w:type="spellEnd"/>
      <w:r>
        <w:rPr>
          <w:rFonts w:cstheme="minorHAnsi"/>
          <w:sz w:val="24"/>
          <w:szCs w:val="20"/>
        </w:rPr>
        <w:t xml:space="preserve"> o comando STATE, o </w:t>
      </w:r>
      <w:proofErr w:type="spellStart"/>
      <w:r>
        <w:rPr>
          <w:rFonts w:cstheme="minorHAnsi"/>
          <w:sz w:val="24"/>
          <w:szCs w:val="20"/>
        </w:rPr>
        <w:t>arduino</w:t>
      </w:r>
      <w:proofErr w:type="spellEnd"/>
      <w:r>
        <w:rPr>
          <w:rFonts w:cstheme="minorHAnsi"/>
          <w:sz w:val="24"/>
          <w:szCs w:val="20"/>
        </w:rPr>
        <w:t xml:space="preserve"> responde ao PC com a string do comando STATE. O PC verifica que o </w:t>
      </w:r>
      <w:proofErr w:type="spellStart"/>
      <w:r>
        <w:rPr>
          <w:rFonts w:cstheme="minorHAnsi"/>
          <w:sz w:val="24"/>
          <w:szCs w:val="20"/>
        </w:rPr>
        <w:t>checksum</w:t>
      </w:r>
      <w:proofErr w:type="spellEnd"/>
      <w:r>
        <w:rPr>
          <w:rFonts w:cstheme="minorHAnsi"/>
          <w:sz w:val="24"/>
          <w:szCs w:val="20"/>
        </w:rPr>
        <w:t xml:space="preserve"> da mensagem recebida está errado e por isso</w:t>
      </w:r>
      <w:r w:rsidR="00221030">
        <w:rPr>
          <w:rFonts w:cstheme="minorHAnsi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envia ao </w:t>
      </w:r>
      <w:proofErr w:type="spellStart"/>
      <w:r>
        <w:rPr>
          <w:rFonts w:cstheme="minorHAnsi"/>
          <w:sz w:val="24"/>
          <w:szCs w:val="20"/>
        </w:rPr>
        <w:t>arduino</w:t>
      </w:r>
      <w:proofErr w:type="spellEnd"/>
      <w:r>
        <w:rPr>
          <w:rFonts w:cstheme="minorHAnsi"/>
          <w:sz w:val="24"/>
          <w:szCs w:val="20"/>
        </w:rPr>
        <w:t xml:space="preserve"> o comando NACK. O </w:t>
      </w:r>
      <w:proofErr w:type="spellStart"/>
      <w:r>
        <w:rPr>
          <w:rFonts w:cstheme="minorHAnsi"/>
          <w:sz w:val="24"/>
          <w:szCs w:val="20"/>
        </w:rPr>
        <w:t>arduino</w:t>
      </w:r>
      <w:proofErr w:type="spellEnd"/>
      <w:r>
        <w:rPr>
          <w:rFonts w:cstheme="minorHAnsi"/>
          <w:sz w:val="24"/>
          <w:szCs w:val="20"/>
        </w:rPr>
        <w:t xml:space="preserve"> ao receber o comando NACK refaz e reenvia </w:t>
      </w:r>
      <w:proofErr w:type="gramStart"/>
      <w:r>
        <w:rPr>
          <w:rFonts w:cstheme="minorHAnsi"/>
          <w:sz w:val="24"/>
          <w:szCs w:val="20"/>
        </w:rPr>
        <w:t>a</w:t>
      </w:r>
      <w:proofErr w:type="gramEnd"/>
      <w:r>
        <w:rPr>
          <w:rFonts w:cstheme="minorHAnsi"/>
          <w:sz w:val="24"/>
          <w:szCs w:val="20"/>
        </w:rPr>
        <w:t xml:space="preserve"> string de comando STATE ao PC. O PC verifica que a mensagem veio com o </w:t>
      </w:r>
      <w:proofErr w:type="spellStart"/>
      <w:r>
        <w:rPr>
          <w:rFonts w:cstheme="minorHAnsi"/>
          <w:sz w:val="24"/>
          <w:szCs w:val="20"/>
        </w:rPr>
        <w:t>checksum</w:t>
      </w:r>
      <w:proofErr w:type="spellEnd"/>
      <w:r>
        <w:rPr>
          <w:rFonts w:cstheme="minorHAnsi"/>
          <w:sz w:val="24"/>
          <w:szCs w:val="20"/>
        </w:rPr>
        <w:t xml:space="preserve"> correto, e por isso envia o comando ACK ao </w:t>
      </w:r>
      <w:proofErr w:type="spellStart"/>
      <w:r>
        <w:rPr>
          <w:rFonts w:cstheme="minorHAnsi"/>
          <w:sz w:val="24"/>
          <w:szCs w:val="20"/>
        </w:rPr>
        <w:t>arduino</w:t>
      </w:r>
      <w:proofErr w:type="spellEnd"/>
      <w:r>
        <w:rPr>
          <w:rFonts w:cstheme="minorHAnsi"/>
          <w:sz w:val="24"/>
          <w:szCs w:val="20"/>
        </w:rPr>
        <w:t>. A partir daí a comunicação continua normalmente.</w:t>
      </w:r>
    </w:p>
    <w:p w:rsidR="003540B1" w:rsidRDefault="003540B1" w:rsidP="004365AD">
      <w:pPr>
        <w:ind w:firstLine="708"/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A Tabela1 mostra as possibilidades de envio de comandos para cada plataforma. Um V significa que a referida plataforma pode enviar o comando em questão, um F significa que essa plataforma não pode enviar esse comando, apenas receber. </w:t>
      </w:r>
    </w:p>
    <w:p w:rsidR="003540B1" w:rsidRDefault="003540B1" w:rsidP="004365AD">
      <w:pPr>
        <w:ind w:firstLine="708"/>
        <w:jc w:val="both"/>
        <w:rPr>
          <w:rFonts w:cstheme="minorHAnsi"/>
          <w:sz w:val="24"/>
          <w:szCs w:val="20"/>
        </w:rPr>
      </w:pPr>
    </w:p>
    <w:tbl>
      <w:tblPr>
        <w:tblW w:w="90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860"/>
        <w:gridCol w:w="570"/>
        <w:gridCol w:w="974"/>
        <w:gridCol w:w="2909"/>
        <w:gridCol w:w="1199"/>
        <w:gridCol w:w="653"/>
        <w:gridCol w:w="895"/>
      </w:tblGrid>
      <w:tr w:rsidR="003540B1" w:rsidRPr="003540B1" w:rsidTr="003540B1">
        <w:trPr>
          <w:trHeight w:val="37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0B1" w:rsidRPr="003540B1" w:rsidRDefault="003540B1" w:rsidP="00354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COMANDO</w:t>
            </w:r>
          </w:p>
        </w:tc>
      </w:tr>
      <w:tr w:rsidR="003540B1" w:rsidRPr="003540B1" w:rsidTr="003540B1">
        <w:trPr>
          <w:trHeight w:val="37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PLATAFORMA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SET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STATE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Resposta ao STATE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POWER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ACK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NACK</w:t>
            </w:r>
          </w:p>
        </w:tc>
      </w:tr>
      <w:tr w:rsidR="003540B1" w:rsidRPr="003540B1" w:rsidTr="003540B1">
        <w:trPr>
          <w:trHeight w:val="37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PC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</w:tr>
      <w:tr w:rsidR="003540B1" w:rsidRPr="003540B1" w:rsidTr="003540B1">
        <w:trPr>
          <w:trHeight w:val="37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Arduino</w:t>
            </w:r>
            <w:proofErr w:type="spellEnd"/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0B1" w:rsidRPr="003540B1" w:rsidRDefault="003540B1" w:rsidP="00354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</w:tr>
    </w:tbl>
    <w:p w:rsidR="003540B1" w:rsidRPr="003540B1" w:rsidRDefault="003540B1" w:rsidP="003540B1">
      <w:pPr>
        <w:ind w:firstLine="708"/>
        <w:jc w:val="center"/>
        <w:rPr>
          <w:rFonts w:cstheme="minorHAnsi"/>
          <w:b/>
          <w:sz w:val="20"/>
          <w:szCs w:val="20"/>
        </w:rPr>
      </w:pPr>
      <w:r w:rsidRPr="003540B1">
        <w:rPr>
          <w:rFonts w:cstheme="minorHAnsi"/>
          <w:b/>
          <w:sz w:val="20"/>
          <w:szCs w:val="20"/>
        </w:rPr>
        <w:t>Tabela 1</w:t>
      </w:r>
      <w:r>
        <w:rPr>
          <w:rFonts w:cstheme="minorHAnsi"/>
          <w:b/>
          <w:sz w:val="20"/>
          <w:szCs w:val="20"/>
        </w:rPr>
        <w:t xml:space="preserve"> – Possibilidades de comandos por plataforma</w:t>
      </w:r>
      <w:r w:rsidRPr="003540B1">
        <w:rPr>
          <w:rFonts w:cstheme="minorHAnsi"/>
          <w:b/>
          <w:sz w:val="20"/>
          <w:szCs w:val="20"/>
        </w:rPr>
        <w:t>.</w:t>
      </w:r>
    </w:p>
    <w:p w:rsidR="0065266F" w:rsidRDefault="0065266F" w:rsidP="00740E10">
      <w:pPr>
        <w:jc w:val="both"/>
        <w:rPr>
          <w:rFonts w:cstheme="minorHAnsi"/>
          <w:sz w:val="24"/>
          <w:szCs w:val="24"/>
        </w:rPr>
      </w:pPr>
    </w:p>
    <w:sectPr w:rsidR="0065266F" w:rsidSect="00BD0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727D8"/>
    <w:multiLevelType w:val="hybridMultilevel"/>
    <w:tmpl w:val="A1F25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B55A6"/>
    <w:rsid w:val="00011584"/>
    <w:rsid w:val="00027181"/>
    <w:rsid w:val="00060503"/>
    <w:rsid w:val="000744C9"/>
    <w:rsid w:val="000838EE"/>
    <w:rsid w:val="000A7588"/>
    <w:rsid w:val="000C7C36"/>
    <w:rsid w:val="001115D1"/>
    <w:rsid w:val="00134CE8"/>
    <w:rsid w:val="001437F8"/>
    <w:rsid w:val="0016594E"/>
    <w:rsid w:val="001B151C"/>
    <w:rsid w:val="001D7BD5"/>
    <w:rsid w:val="00203F30"/>
    <w:rsid w:val="00221030"/>
    <w:rsid w:val="00241761"/>
    <w:rsid w:val="002A6C0E"/>
    <w:rsid w:val="002B31A0"/>
    <w:rsid w:val="002E7918"/>
    <w:rsid w:val="003540B1"/>
    <w:rsid w:val="0035775E"/>
    <w:rsid w:val="00412E99"/>
    <w:rsid w:val="004365AD"/>
    <w:rsid w:val="00465846"/>
    <w:rsid w:val="004856F8"/>
    <w:rsid w:val="00495C72"/>
    <w:rsid w:val="004F73DF"/>
    <w:rsid w:val="00516C1E"/>
    <w:rsid w:val="00592AC6"/>
    <w:rsid w:val="00634CC1"/>
    <w:rsid w:val="00644597"/>
    <w:rsid w:val="0065266F"/>
    <w:rsid w:val="00672C77"/>
    <w:rsid w:val="00673B9E"/>
    <w:rsid w:val="00684F49"/>
    <w:rsid w:val="006F0A18"/>
    <w:rsid w:val="007125EA"/>
    <w:rsid w:val="00713410"/>
    <w:rsid w:val="00731E9B"/>
    <w:rsid w:val="00740E10"/>
    <w:rsid w:val="0076245D"/>
    <w:rsid w:val="00776F82"/>
    <w:rsid w:val="007B55A6"/>
    <w:rsid w:val="0082382F"/>
    <w:rsid w:val="00825267"/>
    <w:rsid w:val="008719BC"/>
    <w:rsid w:val="008D1472"/>
    <w:rsid w:val="009305E5"/>
    <w:rsid w:val="0094762F"/>
    <w:rsid w:val="00966688"/>
    <w:rsid w:val="00984513"/>
    <w:rsid w:val="009D0861"/>
    <w:rsid w:val="009E313B"/>
    <w:rsid w:val="00A131AB"/>
    <w:rsid w:val="00A37C9A"/>
    <w:rsid w:val="00A50048"/>
    <w:rsid w:val="00A645B7"/>
    <w:rsid w:val="00A656E5"/>
    <w:rsid w:val="00A7172E"/>
    <w:rsid w:val="00AE1D3F"/>
    <w:rsid w:val="00AF5ABC"/>
    <w:rsid w:val="00B50633"/>
    <w:rsid w:val="00B76BC3"/>
    <w:rsid w:val="00B77CFA"/>
    <w:rsid w:val="00B77ED7"/>
    <w:rsid w:val="00BC2393"/>
    <w:rsid w:val="00BD064B"/>
    <w:rsid w:val="00BE045B"/>
    <w:rsid w:val="00C22DFE"/>
    <w:rsid w:val="00C23222"/>
    <w:rsid w:val="00C367FE"/>
    <w:rsid w:val="00C52220"/>
    <w:rsid w:val="00C751E7"/>
    <w:rsid w:val="00CA609B"/>
    <w:rsid w:val="00CC554D"/>
    <w:rsid w:val="00CD0577"/>
    <w:rsid w:val="00D4625A"/>
    <w:rsid w:val="00D47D78"/>
    <w:rsid w:val="00DB4992"/>
    <w:rsid w:val="00E21E0F"/>
    <w:rsid w:val="00E24155"/>
    <w:rsid w:val="00E77ED7"/>
    <w:rsid w:val="00F0059B"/>
    <w:rsid w:val="00F8119A"/>
    <w:rsid w:val="00FB5A63"/>
    <w:rsid w:val="00FF269F"/>
    <w:rsid w:val="00FF3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6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40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dodatabela">
    <w:name w:val="Conteúdo da tabela"/>
    <w:basedOn w:val="Normal"/>
    <w:qFormat/>
    <w:rsid w:val="00740E10"/>
    <w:rPr>
      <w:rFonts w:ascii="Calibri" w:eastAsia="Calibri" w:hAnsi="Calibri" w:cs="Tahoma"/>
      <w:color w:val="00000A"/>
    </w:rPr>
  </w:style>
  <w:style w:type="character" w:styleId="TextodoEspaoReservado">
    <w:name w:val="Placeholder Text"/>
    <w:basedOn w:val="Fontepargpadro"/>
    <w:uiPriority w:val="99"/>
    <w:semiHidden/>
    <w:rsid w:val="00BC239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2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2393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271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71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718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71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7181"/>
    <w:rPr>
      <w:b/>
      <w:bCs/>
    </w:rPr>
  </w:style>
  <w:style w:type="paragraph" w:styleId="PargrafodaLista">
    <w:name w:val="List Paragraph"/>
    <w:basedOn w:val="Normal"/>
    <w:uiPriority w:val="34"/>
    <w:qFormat/>
    <w:rsid w:val="00776F82"/>
    <w:pPr>
      <w:ind w:left="720"/>
      <w:contextualSpacing/>
    </w:pPr>
  </w:style>
  <w:style w:type="paragraph" w:styleId="SemEspaamento">
    <w:name w:val="No Spacing"/>
    <w:uiPriority w:val="1"/>
    <w:qFormat/>
    <w:rsid w:val="00776F82"/>
    <w:pPr>
      <w:spacing w:after="0" w:line="240" w:lineRule="auto"/>
    </w:pPr>
  </w:style>
  <w:style w:type="character" w:customStyle="1" w:styleId="author">
    <w:name w:val="author"/>
    <w:basedOn w:val="Fontepargpadro"/>
    <w:rsid w:val="00CC554D"/>
  </w:style>
  <w:style w:type="character" w:styleId="Hyperlink">
    <w:name w:val="Hyperlink"/>
    <w:basedOn w:val="Fontepargpadro"/>
    <w:uiPriority w:val="99"/>
    <w:semiHidden/>
    <w:unhideWhenUsed/>
    <w:rsid w:val="00CC55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Normal"/>
    <w:qFormat/>
    <w:rsid w:val="00740E10"/>
    <w:rPr>
      <w:rFonts w:ascii="Calibri" w:eastAsia="Calibri" w:hAnsi="Calibri" w:cs="Tahoma"/>
      <w:color w:val="00000A"/>
    </w:rPr>
  </w:style>
  <w:style w:type="character" w:styleId="TextodoEspaoReservado">
    <w:name w:val="Placeholder Text"/>
    <w:basedOn w:val="Fontepargpadro"/>
    <w:uiPriority w:val="99"/>
    <w:semiHidden/>
    <w:rsid w:val="00BC239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2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23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4</Pages>
  <Words>978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Saraiva</dc:creator>
  <cp:lastModifiedBy>Eric Matheus SM</cp:lastModifiedBy>
  <cp:revision>22</cp:revision>
  <dcterms:created xsi:type="dcterms:W3CDTF">2016-11-17T14:46:00Z</dcterms:created>
  <dcterms:modified xsi:type="dcterms:W3CDTF">2017-03-21T17:53:00Z</dcterms:modified>
</cp:coreProperties>
</file>